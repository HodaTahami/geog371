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B9862" w14:textId="77777777" w:rsidR="00551C81" w:rsidRDefault="007B1998">
      <w:pPr>
        <w:pStyle w:val="Heading1"/>
      </w:pPr>
      <w:bookmarkStart w:id="0" w:name="practical-exercise-2-fundamentals-of-web"/>
      <w:bookmarkEnd w:id="0"/>
      <w:r>
        <w:t>Practical Exercise 2: Fundamentals of Web Programming: JavaScript</w:t>
      </w:r>
    </w:p>
    <w:p w14:paraId="2021CCE8" w14:textId="77777777" w:rsidR="00551C81" w:rsidRDefault="007B1998">
      <w:pPr>
        <w:pStyle w:val="BlockText"/>
      </w:pPr>
      <w:r>
        <w:t>Winter 2017 | Geography 371 | Geovisualization: Web Mapping</w:t>
      </w:r>
    </w:p>
    <w:p w14:paraId="4BBEA9EF" w14:textId="77777777" w:rsidR="00551C81" w:rsidRDefault="007B1998">
      <w:pPr>
        <w:pStyle w:val="BlockText"/>
      </w:pPr>
      <w:r>
        <w:t>Instructor: Bo Zhao | TA: Andy Wilson | Location: 210 Wilkinson | Time: Thursday 2-3:50pm</w:t>
      </w:r>
    </w:p>
    <w:p w14:paraId="6C8A24DE" w14:textId="77777777" w:rsidR="00551C81" w:rsidRDefault="007B1998">
      <w:pPr>
        <w:pStyle w:val="BlockText"/>
      </w:pPr>
      <w:r>
        <w:t xml:space="preserve">Assigned: 01/19/2017 | Due: </w:t>
      </w:r>
      <w:r>
        <w:rPr>
          <w:rStyle w:val="VerbatimChar"/>
        </w:rPr>
        <w:t>01/26/2017 @11:59pm</w:t>
      </w:r>
      <w:r>
        <w:t xml:space="preserve"> | Points Available = 50</w:t>
      </w:r>
    </w:p>
    <w:p w14:paraId="0AB539D6" w14:textId="77777777" w:rsidR="00551C81" w:rsidRDefault="007B1998">
      <w:pPr>
        <w:pStyle w:val="Heading2"/>
      </w:pPr>
      <w:bookmarkStart w:id="1" w:name="preparation"/>
      <w:bookmarkEnd w:id="1"/>
      <w:r>
        <w:t>1. Preparation</w:t>
      </w:r>
    </w:p>
    <w:p w14:paraId="65786A7B" w14:textId="092E1055" w:rsidR="00551C81" w:rsidRDefault="007B1998">
      <w:pPr>
        <w:pStyle w:val="FirstParagraph"/>
      </w:pPr>
      <w:r>
        <w:t>Html, css, and JavaScript are the fundamental programming knowledge set for developing web mapping applications. The idea of writing</w:t>
      </w:r>
      <w:ins w:id="2" w:author="Andy" w:date="2017-01-18T19:36:00Z">
        <w:r w:rsidR="00E61833">
          <w:t xml:space="preserve"> a</w:t>
        </w:r>
      </w:ins>
      <w:r>
        <w:t xml:space="preserve"> web application, much less making a map, in JavaScript is probably a very new concept. Therefore, after introducing html and css, this practical exercise focuses on how JavaScript works, how it is structured, and how it can be used in the greater context of web pages and web maps. This exercise helps you get to know the basics of JavaScript, including data types, objects, functions, and events. In addition, along this course, we will use several JavaScript libraries, including </w:t>
      </w:r>
      <w:r>
        <w:rPr>
          <w:rStyle w:val="VerbatimChar"/>
        </w:rPr>
        <w:t>JQuery</w:t>
      </w:r>
      <w:r>
        <w:t xml:space="preserve">, </w:t>
      </w:r>
      <w:r>
        <w:rPr>
          <w:rStyle w:val="VerbatimChar"/>
        </w:rPr>
        <w:t>Leaflet</w:t>
      </w:r>
      <w:r>
        <w:t xml:space="preserve">, </w:t>
      </w:r>
      <w:r>
        <w:rPr>
          <w:rStyle w:val="VerbatimChar"/>
        </w:rPr>
        <w:t>Cesium</w:t>
      </w:r>
      <w:r>
        <w:t xml:space="preserve">, and </w:t>
      </w:r>
      <w:r>
        <w:rPr>
          <w:rStyle w:val="VerbatimChar"/>
        </w:rPr>
        <w:t>Bootstrap</w:t>
      </w:r>
      <w:r>
        <w:t>.</w:t>
      </w:r>
    </w:p>
    <w:p w14:paraId="5799E32C" w14:textId="77777777" w:rsidR="00551C81" w:rsidRDefault="007B1998">
      <w:pPr>
        <w:pStyle w:val="FigurewithCaption"/>
      </w:pPr>
      <w:r>
        <w:rPr>
          <w:noProof/>
          <w:lang w:eastAsia="zh-CN"/>
        </w:rPr>
        <w:drawing>
          <wp:inline distT="0" distB="0" distL="0" distR="0" wp14:anchorId="53E19213" wp14:editId="0FADBBD8">
            <wp:extent cx="3992450" cy="991673"/>
            <wp:effectExtent l="0" t="0" r="0" b="0"/>
            <wp:docPr id="1" name="Picture" descr="Structure"/>
            <wp:cNvGraphicFramePr/>
            <a:graphic xmlns:a="http://schemas.openxmlformats.org/drawingml/2006/main">
              <a:graphicData uri="http://schemas.openxmlformats.org/drawingml/2006/picture">
                <pic:pic xmlns:pic="http://schemas.openxmlformats.org/drawingml/2006/picture">
                  <pic:nvPicPr>
                    <pic:cNvPr id="0" name="Picture" descr="img/environment.png"/>
                    <pic:cNvPicPr>
                      <a:picLocks noChangeAspect="1" noChangeArrowheads="1"/>
                    </pic:cNvPicPr>
                  </pic:nvPicPr>
                  <pic:blipFill>
                    <a:blip r:embed="rId8"/>
                    <a:stretch>
                      <a:fillRect/>
                    </a:stretch>
                  </pic:blipFill>
                  <pic:spPr bwMode="auto">
                    <a:xfrm>
                      <a:off x="0" y="0"/>
                      <a:ext cx="3992450" cy="991673"/>
                    </a:xfrm>
                    <a:prstGeom prst="rect">
                      <a:avLst/>
                    </a:prstGeom>
                    <a:noFill/>
                    <a:ln w="9525">
                      <a:noFill/>
                      <a:headEnd/>
                      <a:tailEnd/>
                    </a:ln>
                  </pic:spPr>
                </pic:pic>
              </a:graphicData>
            </a:graphic>
          </wp:inline>
        </w:drawing>
      </w:r>
    </w:p>
    <w:p w14:paraId="45ACFDCE" w14:textId="77777777" w:rsidR="00551C81" w:rsidRDefault="007B1998">
      <w:pPr>
        <w:pStyle w:val="ImageCaption"/>
      </w:pPr>
      <w:r>
        <w:t>Structure</w:t>
      </w:r>
    </w:p>
    <w:p w14:paraId="1891941E" w14:textId="678B995E" w:rsidR="00551C81" w:rsidRDefault="007B1998">
      <w:pPr>
        <w:pStyle w:val="BodyText"/>
      </w:pPr>
      <w:r>
        <w:t xml:space="preserve">JavaScript is a web programming language that manipulates and controls the behavior of web pages by interacting with the various elements on the page and loading data. It, along with HTML and CSS, forms the foundation of modern web browsers and the internet. </w:t>
      </w:r>
      <w:del w:id="3" w:author="bo zhao" w:date="2017-01-18T21:46:00Z">
        <w:r w:rsidDel="001F15B5">
          <w:delText xml:space="preserve">JavaScript is considered, </w:delText>
        </w:r>
        <w:r w:rsidDel="001F15B5">
          <w:rPr>
            <w:i/>
          </w:rPr>
          <w:delText>unofficially</w:delText>
        </w:r>
        <w:r w:rsidDel="001F15B5">
          <w:delText xml:space="preserve">, to be the most popular programming language in the world. </w:delText>
        </w:r>
      </w:del>
      <w:r>
        <w:t xml:space="preserve">Many web site templates, such as </w:t>
      </w:r>
      <w:r>
        <w:rPr>
          <w:rStyle w:val="VerbatimChar"/>
        </w:rPr>
        <w:t>Bootstrap</w:t>
      </w:r>
      <w:r>
        <w:t xml:space="preserve">, are in JavaScript, and it is the programming language that most of the major mapping and data visualization libraries, including </w:t>
      </w:r>
      <w:r>
        <w:rPr>
          <w:rStyle w:val="VerbatimChar"/>
        </w:rPr>
        <w:t>Leaflet</w:t>
      </w:r>
      <w:r>
        <w:t xml:space="preserve"> and </w:t>
      </w:r>
      <w:r>
        <w:rPr>
          <w:rStyle w:val="VerbatimChar"/>
        </w:rPr>
        <w:t>Cesium</w:t>
      </w:r>
      <w:r>
        <w:t xml:space="preserve"> that we are using in this course, are implemented in.</w:t>
      </w:r>
    </w:p>
    <w:p w14:paraId="23EBF2EE" w14:textId="5668E92F" w:rsidR="00551C81" w:rsidRDefault="007B1998">
      <w:pPr>
        <w:pStyle w:val="BodyText"/>
      </w:pPr>
      <w:r>
        <w:t xml:space="preserve">One </w:t>
      </w:r>
      <w:del w:id="4" w:author="bo zhao" w:date="2017-01-18T21:46:00Z">
        <w:r w:rsidDel="001F15B5">
          <w:delText xml:space="preserve">of the </w:delText>
        </w:r>
      </w:del>
      <w:r>
        <w:t>major concept</w:t>
      </w:r>
      <w:del w:id="5" w:author="bo zhao" w:date="2017-01-18T21:46:00Z">
        <w:r w:rsidDel="001F15B5">
          <w:delText>s</w:delText>
        </w:r>
      </w:del>
      <w:r>
        <w:t xml:space="preserve"> in web development is </w:t>
      </w:r>
      <w:del w:id="6" w:author="bo zhao" w:date="2017-01-18T21:46:00Z">
        <w:r w:rsidDel="001F15B5">
          <w:delText xml:space="preserve">that of </w:delText>
        </w:r>
      </w:del>
      <w:r>
        <w:rPr>
          <w:rStyle w:val="VerbatimChar"/>
        </w:rPr>
        <w:t>server-side</w:t>
      </w:r>
      <w:r>
        <w:t xml:space="preserve"> versus </w:t>
      </w:r>
      <w:r>
        <w:rPr>
          <w:rStyle w:val="VerbatimChar"/>
        </w:rPr>
        <w:t>client-side</w:t>
      </w:r>
      <w:r>
        <w:t xml:space="preserve">. The server is the location on the web that serves your website to the rest of the world, the client is the computer that is accessing that website, requesting information from the server. JavaScript can be both, but is primarily a client-side language, working on your client computer. In the manner we are using it, JavaScript is a scripting language that will operate in two fundamental ways. The first is executing scripts and tasks when the web page is loaded </w:t>
      </w:r>
      <w:ins w:id="7" w:author="Andy" w:date="2017-01-18T19:39:00Z">
        <w:r w:rsidR="00E61833">
          <w:t>(</w:t>
        </w:r>
      </w:ins>
      <w:r>
        <w:t>i.e. load a dataset on page open</w:t>
      </w:r>
      <w:ins w:id="8" w:author="Andy" w:date="2017-01-18T19:39:00Z">
        <w:r w:rsidR="00E61833">
          <w:t>)</w:t>
        </w:r>
      </w:ins>
      <w:r>
        <w:t xml:space="preserve">, and the second is executing scripts and tasks after the web page visitor tells it to </w:t>
      </w:r>
      <w:ins w:id="9" w:author="Andy" w:date="2017-01-18T19:39:00Z">
        <w:r w:rsidR="00E61833">
          <w:t>(</w:t>
        </w:r>
      </w:ins>
      <w:r>
        <w:t>i.e. clicking a button</w:t>
      </w:r>
      <w:ins w:id="10" w:author="Andy" w:date="2017-01-18T19:39:00Z">
        <w:r w:rsidR="00E61833">
          <w:t>)</w:t>
        </w:r>
      </w:ins>
      <w:r>
        <w:t xml:space="preserve"> or another task is completed </w:t>
      </w:r>
      <w:ins w:id="11" w:author="Andy" w:date="2017-01-18T19:40:00Z">
        <w:r w:rsidR="00E61833">
          <w:t>(</w:t>
        </w:r>
      </w:ins>
      <w:r>
        <w:t>i.e. a menu is closed</w:t>
      </w:r>
      <w:ins w:id="12" w:author="Andy" w:date="2017-01-18T19:40:00Z">
        <w:r w:rsidR="00E61833">
          <w:t>)</w:t>
        </w:r>
      </w:ins>
      <w:r>
        <w:t xml:space="preserve">. When the script executes, it can manipulate the content of the page, change how it is being viewed through the browser, give information to a server, or tell the browser to go back to the server and get new information. Often, however, the </w:t>
      </w:r>
      <w:r>
        <w:lastRenderedPageBreak/>
        <w:t>instructions given by the script can be followed without additional communication with the server.</w:t>
      </w:r>
    </w:p>
    <w:p w14:paraId="2DD3587F" w14:textId="77777777" w:rsidR="00551C81" w:rsidRDefault="007B1998">
      <w:pPr>
        <w:pStyle w:val="BlockText"/>
      </w:pPr>
      <w:r>
        <w:t xml:space="preserve">Probably the most popular server-side JavaScript implementation is </w:t>
      </w:r>
      <w:hyperlink r:id="rId9">
        <w:r>
          <w:rPr>
            <w:rStyle w:val="Hyperlink"/>
          </w:rPr>
          <w:t>NodeJS</w:t>
        </w:r>
      </w:hyperlink>
      <w:r>
        <w:t>. NodeJS is a runtime that runs on the server to provide fast and dynamic applications, and pushes select output to the client. It can be used for both production and development, and allows you to install Leaflet, Cesium and other libraries on your server. We have plenty else to focus on today, however, so this can come later.</w:t>
      </w:r>
    </w:p>
    <w:p w14:paraId="1FF6D748" w14:textId="77777777" w:rsidR="00551C81" w:rsidRDefault="007B1998">
      <w:pPr>
        <w:pStyle w:val="FirstParagraph"/>
      </w:pPr>
      <w:r>
        <w:t>JavaScript, in a manner similar to CSS, interacts with HTML elements using the DOM.</w:t>
      </w:r>
    </w:p>
    <w:p w14:paraId="5BADA226" w14:textId="77777777" w:rsidR="00551C81" w:rsidRDefault="007B1998">
      <w:pPr>
        <w:pStyle w:val="FigurewithCaption"/>
      </w:pPr>
      <w:r>
        <w:rPr>
          <w:noProof/>
          <w:lang w:eastAsia="zh-CN"/>
        </w:rPr>
        <w:drawing>
          <wp:inline distT="0" distB="0" distL="0" distR="0" wp14:anchorId="170C1840" wp14:editId="460B0D5E">
            <wp:extent cx="4000500" cy="2505075"/>
            <wp:effectExtent l="0" t="0" r="0" b="0"/>
            <wp:docPr id="2" name="Picture" descr="DOM Model"/>
            <wp:cNvGraphicFramePr/>
            <a:graphic xmlns:a="http://schemas.openxmlformats.org/drawingml/2006/main">
              <a:graphicData uri="http://schemas.openxmlformats.org/drawingml/2006/picture">
                <pic:pic xmlns:pic="http://schemas.openxmlformats.org/drawingml/2006/picture">
                  <pic:nvPicPr>
                    <pic:cNvPr id="0" name="Picture" descr="img/dom_model.jpg"/>
                    <pic:cNvPicPr>
                      <a:picLocks noChangeAspect="1" noChangeArrowheads="1"/>
                    </pic:cNvPicPr>
                  </pic:nvPicPr>
                  <pic:blipFill>
                    <a:blip r:embed="rId10"/>
                    <a:stretch>
                      <a:fillRect/>
                    </a:stretch>
                  </pic:blipFill>
                  <pic:spPr bwMode="auto">
                    <a:xfrm>
                      <a:off x="0" y="0"/>
                      <a:ext cx="4000500" cy="2505075"/>
                    </a:xfrm>
                    <a:prstGeom prst="rect">
                      <a:avLst/>
                    </a:prstGeom>
                    <a:noFill/>
                    <a:ln w="9525">
                      <a:noFill/>
                      <a:headEnd/>
                      <a:tailEnd/>
                    </a:ln>
                  </pic:spPr>
                </pic:pic>
              </a:graphicData>
            </a:graphic>
          </wp:inline>
        </w:drawing>
      </w:r>
    </w:p>
    <w:p w14:paraId="2F32601A" w14:textId="77777777" w:rsidR="00551C81" w:rsidRDefault="007B1998">
      <w:pPr>
        <w:pStyle w:val="ImageCaption"/>
      </w:pPr>
      <w:r>
        <w:t>DOM Model</w:t>
      </w:r>
    </w:p>
    <w:p w14:paraId="3A9D862F" w14:textId="77777777" w:rsidR="00551C81" w:rsidRDefault="007B1998">
      <w:pPr>
        <w:pStyle w:val="BodyText"/>
      </w:pPr>
      <w:r>
        <w:t>When you are working with javascript, some of your main goals will be to:</w:t>
      </w:r>
    </w:p>
    <w:p w14:paraId="48319084" w14:textId="77777777" w:rsidR="00551C81" w:rsidRDefault="007B1998">
      <w:pPr>
        <w:pStyle w:val="BodyText"/>
      </w:pPr>
      <w:r>
        <w:t>{0}. Create Elements {0}. Load and Bind Data {0}. Modify Element Properties {0}. Write Functions {0}. Listen for User Interaction</w:t>
      </w:r>
    </w:p>
    <w:p w14:paraId="3081F0D2" w14:textId="77777777" w:rsidR="00551C81" w:rsidRDefault="007B1998">
      <w:pPr>
        <w:pStyle w:val="Heading3"/>
      </w:pPr>
      <w:bookmarkStart w:id="13" w:name="link-a-javascript-document-to-your-web-s"/>
      <w:bookmarkEnd w:id="13"/>
      <w:r>
        <w:t>1.1 Link a JavaScript document to your web site/page</w:t>
      </w:r>
    </w:p>
    <w:p w14:paraId="04006C1A" w14:textId="77777777" w:rsidR="00551C81" w:rsidRDefault="007B1998">
      <w:pPr>
        <w:pStyle w:val="FirstParagraph"/>
      </w:pPr>
      <w:r>
        <w:t xml:space="preserve">JavaScript can be added to your website by either typing in script between two script tags, or by linking a JavaScript file </w:t>
      </w:r>
      <w:ins w:id="14" w:author="Andy" w:date="2017-01-18T19:46:00Z">
        <w:r w:rsidR="00F53746">
          <w:t xml:space="preserve">to </w:t>
        </w:r>
      </w:ins>
      <w:r>
        <w:t xml:space="preserve">your site. </w:t>
      </w:r>
      <w:r w:rsidRPr="001F15B5">
        <w:rPr>
          <w:highlight w:val="yellow"/>
          <w:rPrChange w:id="15" w:author="bo zhao" w:date="2017-01-18T21:48:00Z">
            <w:rPr/>
          </w:rPrChange>
        </w:rPr>
        <w:t>In your file,</w:t>
      </w:r>
      <w:r>
        <w:t xml:space="preserve"> at the bottom of the body section, add the following code snip. This will read all code found in the </w:t>
      </w:r>
      <w:r>
        <w:rPr>
          <w:rStyle w:val="VerbatimChar"/>
        </w:rPr>
        <w:t>main.js</w:t>
      </w:r>
      <w:r>
        <w:t xml:space="preserve"> file that is in the js folder.</w:t>
      </w:r>
    </w:p>
    <w:p w14:paraId="1F3FE3AF" w14:textId="77777777" w:rsidR="00551C81" w:rsidRDefault="007B1998">
      <w:pPr>
        <w:pStyle w:val="SourceCode"/>
      </w:pPr>
      <w:r>
        <w:rPr>
          <w:rStyle w:val="KeywordTok"/>
        </w:rPr>
        <w:t>&lt;script</w:t>
      </w:r>
      <w:r>
        <w:rPr>
          <w:rStyle w:val="OtherTok"/>
        </w:rPr>
        <w:t xml:space="preserve"> src=</w:t>
      </w:r>
      <w:r>
        <w:rPr>
          <w:rStyle w:val="StringTok"/>
        </w:rPr>
        <w:t>"js/main.js"</w:t>
      </w:r>
      <w:r>
        <w:rPr>
          <w:rStyle w:val="KeywordTok"/>
        </w:rPr>
        <w:t>&gt;&lt;/script&gt;</w:t>
      </w:r>
    </w:p>
    <w:p w14:paraId="710E79ED" w14:textId="77777777" w:rsidR="00551C81" w:rsidRDefault="007B1998">
      <w:pPr>
        <w:pStyle w:val="FirstParagraph"/>
      </w:pPr>
      <w:r>
        <w:t>In the body of your HTML document, above the script</w:t>
      </w:r>
      <w:ins w:id="16" w:author="Andy" w:date="2017-01-18T19:46:00Z">
        <w:r w:rsidR="00F53746">
          <w:t xml:space="preserve">, </w:t>
        </w:r>
      </w:ins>
      <w:del w:id="17" w:author="Andy" w:date="2017-01-18T19:46:00Z">
        <w:r w:rsidDel="00F53746">
          <w:delText>. A</w:delText>
        </w:r>
      </w:del>
      <w:ins w:id="18" w:author="Andy" w:date="2017-01-18T19:46:00Z">
        <w:r w:rsidR="00F53746">
          <w:t xml:space="preserve"> a</w:t>
        </w:r>
      </w:ins>
      <w:r>
        <w:t>dd a button using the following. When clicked, this button will run the function named helloworld in our main.js JavaScript file, and change the content of the paragraph elements with id="foo".</w:t>
      </w:r>
    </w:p>
    <w:p w14:paraId="536872A1" w14:textId="77777777" w:rsidR="00551C81" w:rsidRDefault="007B1998">
      <w:pPr>
        <w:pStyle w:val="SourceCode"/>
      </w:pPr>
      <w:r>
        <w:rPr>
          <w:rStyle w:val="KeywordTok"/>
        </w:rPr>
        <w:t>&lt;button</w:t>
      </w:r>
      <w:r>
        <w:rPr>
          <w:rStyle w:val="OtherTok"/>
        </w:rPr>
        <w:t xml:space="preserve"> type=</w:t>
      </w:r>
      <w:r>
        <w:rPr>
          <w:rStyle w:val="StringTok"/>
        </w:rPr>
        <w:t>"button"</w:t>
      </w:r>
      <w:r>
        <w:rPr>
          <w:rStyle w:val="OtherTok"/>
        </w:rPr>
        <w:t xml:space="preserve"> onclick=</w:t>
      </w:r>
      <w:r>
        <w:rPr>
          <w:rStyle w:val="StringTok"/>
        </w:rPr>
        <w:t>"helloworld()"</w:t>
      </w:r>
      <w:r>
        <w:rPr>
          <w:rStyle w:val="KeywordTok"/>
        </w:rPr>
        <w:t>&gt;</w:t>
      </w:r>
      <w:r>
        <w:rPr>
          <w:rStyle w:val="NormalTok"/>
        </w:rPr>
        <w:t>Click Me!</w:t>
      </w:r>
      <w:r>
        <w:rPr>
          <w:rStyle w:val="KeywordTok"/>
        </w:rPr>
        <w:t>&lt;/button&gt;</w:t>
      </w:r>
    </w:p>
    <w:p w14:paraId="69027C4D" w14:textId="01C84F80" w:rsidR="00551C81" w:rsidRDefault="007B1998">
      <w:pPr>
        <w:pStyle w:val="FirstParagraph"/>
      </w:pPr>
      <w:r>
        <w:t>So where is helloworld</w:t>
      </w:r>
      <w:ins w:id="19" w:author="bo zhao" w:date="2017-01-18T21:54:00Z">
        <w:r w:rsidR="00013E17">
          <w:t xml:space="preserve"> function</w:t>
        </w:r>
      </w:ins>
      <w:r>
        <w:t xml:space="preserve">? It is in the main.js document. The structure of it is as follows. It looks through the document to find an element named foo, then changes the HTML within that element to 'Hello </w:t>
      </w:r>
      <w:del w:id="20" w:author="bo zhao" w:date="2017-01-18T21:49:00Z">
        <w:r w:rsidDel="001F15B5">
          <w:delText>JavaScript</w:delText>
        </w:r>
      </w:del>
      <w:ins w:id="21" w:author="bo zhao" w:date="2017-01-18T21:49:00Z">
        <w:r w:rsidR="001F15B5">
          <w:t>GEOG 371</w:t>
        </w:r>
      </w:ins>
      <w:r>
        <w:t>!'.</w:t>
      </w:r>
    </w:p>
    <w:p w14:paraId="1F6792CE" w14:textId="1E7BDD11" w:rsidR="00551C81" w:rsidRDefault="007B1998">
      <w:pPr>
        <w:pStyle w:val="SourceCode"/>
      </w:pPr>
      <w:r>
        <w:rPr>
          <w:rStyle w:val="KeywordTok"/>
        </w:rPr>
        <w:lastRenderedPageBreak/>
        <w:t>function</w:t>
      </w:r>
      <w:r>
        <w:rPr>
          <w:rStyle w:val="NormalTok"/>
        </w:rPr>
        <w:t xml:space="preserve"> </w:t>
      </w:r>
      <w:r>
        <w:rPr>
          <w:rStyle w:val="AttributeTok"/>
        </w:rPr>
        <w:t>helloworld</w:t>
      </w:r>
      <w:r>
        <w:rPr>
          <w:rStyle w:val="NormalTok"/>
        </w:rPr>
        <w:t xml:space="preserve">() </w:t>
      </w:r>
      <w:r>
        <w:rPr>
          <w:rStyle w:val="OperatorTok"/>
        </w:rPr>
        <w:t>{</w:t>
      </w:r>
      <w:r>
        <w:br/>
      </w:r>
      <w:r>
        <w:rPr>
          <w:rStyle w:val="NormalTok"/>
        </w:rPr>
        <w:t xml:space="preserve">    </w:t>
      </w:r>
      <w:r>
        <w:rPr>
          <w:rStyle w:val="VariableTok"/>
        </w:rPr>
        <w:t>document</w:t>
      </w:r>
      <w:r>
        <w:rPr>
          <w:rStyle w:val="NormalTok"/>
        </w:rPr>
        <w:t>.</w:t>
      </w:r>
      <w:r>
        <w:rPr>
          <w:rStyle w:val="AttributeTok"/>
        </w:rPr>
        <w:t>getElementById</w:t>
      </w:r>
      <w:r>
        <w:rPr>
          <w:rStyle w:val="NormalTok"/>
        </w:rPr>
        <w:t>(</w:t>
      </w:r>
      <w:r>
        <w:rPr>
          <w:rStyle w:val="StringTok"/>
        </w:rPr>
        <w:t>'foo'</w:t>
      </w:r>
      <w:r>
        <w:rPr>
          <w:rStyle w:val="NormalTok"/>
        </w:rPr>
        <w:t>).</w:t>
      </w:r>
      <w:r>
        <w:rPr>
          <w:rStyle w:val="AttributeTok"/>
        </w:rPr>
        <w:t>innerHTML</w:t>
      </w:r>
      <w:r>
        <w:rPr>
          <w:rStyle w:val="NormalTok"/>
        </w:rPr>
        <w:t xml:space="preserve"> </w:t>
      </w:r>
      <w:r>
        <w:rPr>
          <w:rStyle w:val="OperatorTok"/>
        </w:rPr>
        <w:t>=</w:t>
      </w:r>
      <w:r>
        <w:rPr>
          <w:rStyle w:val="NormalTok"/>
        </w:rPr>
        <w:t xml:space="preserve"> </w:t>
      </w:r>
      <w:r>
        <w:rPr>
          <w:rStyle w:val="StringTok"/>
        </w:rPr>
        <w:t xml:space="preserve">'Hello </w:t>
      </w:r>
      <w:del w:id="22" w:author="bo zhao" w:date="2017-01-18T21:50:00Z">
        <w:r w:rsidDel="009C1812">
          <w:rPr>
            <w:rStyle w:val="StringTok"/>
          </w:rPr>
          <w:delText>JavaScript</w:delText>
        </w:r>
      </w:del>
      <w:ins w:id="23" w:author="bo zhao" w:date="2017-01-18T21:50:00Z">
        <w:r w:rsidR="009C1812">
          <w:rPr>
            <w:rStyle w:val="StringTok"/>
          </w:rPr>
          <w:t>GEOG 371</w:t>
        </w:r>
      </w:ins>
      <w:r>
        <w:rPr>
          <w:rStyle w:val="StringTok"/>
        </w:rPr>
        <w:t>!'</w:t>
      </w:r>
      <w:r>
        <w:rPr>
          <w:rStyle w:val="OperatorTok"/>
        </w:rPr>
        <w:t>;</w:t>
      </w:r>
      <w:r>
        <w:br/>
      </w:r>
      <w:r>
        <w:rPr>
          <w:rStyle w:val="OperatorTok"/>
        </w:rPr>
        <w:t>}</w:t>
      </w:r>
    </w:p>
    <w:p w14:paraId="6377B3D6" w14:textId="77777777" w:rsidR="00551C81" w:rsidRDefault="007B1998">
      <w:pPr>
        <w:pStyle w:val="Heading3"/>
      </w:pPr>
      <w:bookmarkStart w:id="24" w:name="javascript-consoles"/>
      <w:bookmarkEnd w:id="24"/>
      <w:r>
        <w:t>1.2 JavaScript Consoles</w:t>
      </w:r>
    </w:p>
    <w:p w14:paraId="023B1221" w14:textId="71560333" w:rsidR="00551C81" w:rsidRDefault="007B1998">
      <w:pPr>
        <w:pStyle w:val="FirstParagraph"/>
      </w:pPr>
      <w:r>
        <w:t xml:space="preserve">Regarding this exercise, </w:t>
      </w:r>
      <w:r w:rsidR="00990220">
        <w:t xml:space="preserve">you may use </w:t>
      </w:r>
      <w:hyperlink r:id="rId11">
        <w:r>
          <w:rPr>
            <w:rStyle w:val="Hyperlink"/>
          </w:rPr>
          <w:t>REPL.IT</w:t>
        </w:r>
      </w:hyperlink>
      <w:r>
        <w:t xml:space="preserve"> - an online sandbox for testing </w:t>
      </w:r>
      <w:r w:rsidR="00990220">
        <w:t xml:space="preserve">all the </w:t>
      </w:r>
      <w:r>
        <w:t>JavaScript</w:t>
      </w:r>
      <w:r w:rsidR="00990220">
        <w:t xml:space="preserve"> code snippets</w:t>
      </w:r>
      <w:r>
        <w:t>.</w:t>
      </w:r>
    </w:p>
    <w:p w14:paraId="52443697" w14:textId="2FEADC81" w:rsidR="0045512D" w:rsidRPr="0045512D" w:rsidRDefault="0045512D" w:rsidP="00F8613B">
      <w:pPr>
        <w:pStyle w:val="BodyText"/>
      </w:pPr>
      <w:r>
        <w:rPr>
          <w:rFonts w:ascii="Arial" w:hAnsi="Arial" w:cs="Arial"/>
          <w:b/>
          <w:bCs/>
          <w:color w:val="222222"/>
          <w:shd w:val="clear" w:color="auto" w:fill="FFFFFF"/>
        </w:rPr>
        <w:t>Snippet</w:t>
      </w:r>
      <w:r>
        <w:rPr>
          <w:rStyle w:val="apple-converted-space"/>
          <w:rFonts w:ascii="Arial" w:hAnsi="Arial" w:cs="Arial"/>
          <w:color w:val="222222"/>
          <w:shd w:val="clear" w:color="auto" w:fill="FFFFFF"/>
        </w:rPr>
        <w:t> </w:t>
      </w:r>
      <w:r>
        <w:rPr>
          <w:rFonts w:ascii="Arial" w:hAnsi="Arial" w:cs="Arial"/>
          <w:color w:val="222222"/>
          <w:shd w:val="clear" w:color="auto" w:fill="FFFFFF"/>
        </w:rPr>
        <w:t>is a programming term for a small region of re-usable source</w:t>
      </w:r>
      <w:r>
        <w:rPr>
          <w:rStyle w:val="apple-converted-space"/>
          <w:rFonts w:ascii="Arial" w:hAnsi="Arial" w:cs="Arial"/>
          <w:color w:val="222222"/>
          <w:shd w:val="clear" w:color="auto" w:fill="FFFFFF"/>
        </w:rPr>
        <w:t> </w:t>
      </w:r>
      <w:r>
        <w:rPr>
          <w:rFonts w:ascii="Arial" w:hAnsi="Arial" w:cs="Arial"/>
          <w:b/>
          <w:bCs/>
          <w:color w:val="222222"/>
          <w:shd w:val="clear" w:color="auto" w:fill="FFFFFF"/>
        </w:rPr>
        <w:t>code</w:t>
      </w:r>
      <w:r>
        <w:rPr>
          <w:rFonts w:ascii="Arial" w:hAnsi="Arial" w:cs="Arial"/>
          <w:color w:val="222222"/>
          <w:shd w:val="clear" w:color="auto" w:fill="FFFFFF"/>
        </w:rPr>
        <w:t>, machine</w:t>
      </w:r>
      <w:r>
        <w:rPr>
          <w:rStyle w:val="apple-converted-space"/>
          <w:rFonts w:ascii="Arial" w:hAnsi="Arial" w:cs="Arial"/>
          <w:color w:val="222222"/>
          <w:shd w:val="clear" w:color="auto" w:fill="FFFFFF"/>
        </w:rPr>
        <w:t> </w:t>
      </w:r>
      <w:r>
        <w:rPr>
          <w:rFonts w:ascii="Arial" w:hAnsi="Arial" w:cs="Arial"/>
          <w:b/>
          <w:bCs/>
          <w:color w:val="222222"/>
          <w:shd w:val="clear" w:color="auto" w:fill="FFFFFF"/>
        </w:rPr>
        <w:t>code</w:t>
      </w:r>
      <w:r>
        <w:rPr>
          <w:rFonts w:ascii="Arial" w:hAnsi="Arial" w:cs="Arial"/>
          <w:color w:val="222222"/>
          <w:shd w:val="clear" w:color="auto" w:fill="FFFFFF"/>
        </w:rPr>
        <w:t>, or text. Ordinarily, these are formally defined operative units to incorporate into larger programming modules.</w:t>
      </w:r>
      <w:r>
        <w:rPr>
          <w:rStyle w:val="apple-converted-space"/>
          <w:rFonts w:ascii="Arial" w:hAnsi="Arial" w:cs="Arial"/>
          <w:color w:val="222222"/>
          <w:shd w:val="clear" w:color="auto" w:fill="FFFFFF"/>
        </w:rPr>
        <w:t> </w:t>
      </w:r>
      <w:r>
        <w:rPr>
          <w:rFonts w:ascii="Arial" w:hAnsi="Arial" w:cs="Arial"/>
          <w:b/>
          <w:bCs/>
          <w:color w:val="222222"/>
          <w:shd w:val="clear" w:color="auto" w:fill="FFFFFF"/>
        </w:rPr>
        <w:t>Snippet</w:t>
      </w:r>
      <w:r>
        <w:rPr>
          <w:rStyle w:val="apple-converted-space"/>
          <w:rFonts w:ascii="Arial" w:hAnsi="Arial" w:cs="Arial"/>
          <w:color w:val="222222"/>
          <w:shd w:val="clear" w:color="auto" w:fill="FFFFFF"/>
        </w:rPr>
        <w:t> </w:t>
      </w:r>
      <w:r>
        <w:rPr>
          <w:rFonts w:ascii="Arial" w:hAnsi="Arial" w:cs="Arial"/>
          <w:color w:val="222222"/>
          <w:shd w:val="clear" w:color="auto" w:fill="FFFFFF"/>
        </w:rPr>
        <w:t>management is a feature of some text editors, program source</w:t>
      </w:r>
      <w:r>
        <w:rPr>
          <w:rStyle w:val="apple-converted-space"/>
          <w:rFonts w:ascii="Arial" w:hAnsi="Arial" w:cs="Arial"/>
          <w:color w:val="222222"/>
          <w:shd w:val="clear" w:color="auto" w:fill="FFFFFF"/>
        </w:rPr>
        <w:t> </w:t>
      </w:r>
      <w:r>
        <w:rPr>
          <w:rFonts w:ascii="Arial" w:hAnsi="Arial" w:cs="Arial"/>
          <w:b/>
          <w:bCs/>
          <w:color w:val="222222"/>
          <w:shd w:val="clear" w:color="auto" w:fill="FFFFFF"/>
        </w:rPr>
        <w:t>code</w:t>
      </w:r>
      <w:r>
        <w:rPr>
          <w:rStyle w:val="apple-converted-space"/>
          <w:rFonts w:ascii="Arial" w:hAnsi="Arial" w:cs="Arial"/>
          <w:color w:val="222222"/>
          <w:shd w:val="clear" w:color="auto" w:fill="FFFFFF"/>
        </w:rPr>
        <w:t> </w:t>
      </w:r>
      <w:r>
        <w:rPr>
          <w:rFonts w:ascii="Arial" w:hAnsi="Arial" w:cs="Arial"/>
          <w:color w:val="222222"/>
          <w:shd w:val="clear" w:color="auto" w:fill="FFFFFF"/>
        </w:rPr>
        <w:t>editors, IDEs, and related software.</w:t>
      </w:r>
    </w:p>
    <w:p w14:paraId="2F33395B" w14:textId="245B6704" w:rsidR="00551C81" w:rsidRDefault="00990220">
      <w:pPr>
        <w:pStyle w:val="BodyText"/>
      </w:pPr>
      <w:r>
        <w:t>Or y</w:t>
      </w:r>
      <w:r>
        <w:t xml:space="preserve">ou </w:t>
      </w:r>
      <w:r w:rsidR="007B1998">
        <w:t>can also test Javascript codes with In-browser</w:t>
      </w:r>
      <w:r>
        <w:t xml:space="preserve"> c</w:t>
      </w:r>
      <w:r>
        <w:t>onsole</w:t>
      </w:r>
      <w:r w:rsidR="007B1998">
        <w:t>.</w:t>
      </w:r>
    </w:p>
    <w:p w14:paraId="5B2C28D5" w14:textId="618BCCC2" w:rsidR="00551C81" w:rsidRDefault="007B1998">
      <w:pPr>
        <w:pStyle w:val="BodyText"/>
      </w:pPr>
      <w:r>
        <w:t xml:space="preserve">JavaScript is the language of the modern web browser. Modern web browsers have JavaScript consoles built that we can explore the basics of the language with. Open up </w:t>
      </w:r>
      <w:r w:rsidR="00173E42">
        <w:t>your</w:t>
      </w:r>
      <w:r w:rsidR="00173E42">
        <w:t xml:space="preserve"> </w:t>
      </w:r>
      <w:r>
        <w:t>browser</w:t>
      </w:r>
      <w:r w:rsidR="00173E42">
        <w:t xml:space="preserve"> (Google Chrome)</w:t>
      </w:r>
      <w:r>
        <w:t>, navigate to a page</w:t>
      </w:r>
      <w:r w:rsidR="00FC429B">
        <w:t xml:space="preserve"> (e.g., maps.google.com)</w:t>
      </w:r>
      <w:r>
        <w:t>, and open the browser JavaScript console and do some basic coding to show some of the principles.</w:t>
      </w:r>
    </w:p>
    <w:p w14:paraId="48275CE1" w14:textId="71D01A95" w:rsidR="00551C81" w:rsidRDefault="009058E4">
      <w:pPr>
        <w:pStyle w:val="BodyText"/>
      </w:pPr>
      <w:r>
        <w:t>Chrome’s</w:t>
      </w:r>
      <w:r w:rsidR="007B1998">
        <w:t xml:space="preserve"> integrated JavaScript console</w:t>
      </w:r>
      <w:r>
        <w:t xml:space="preserve"> </w:t>
      </w:r>
      <w:r w:rsidR="007B1998">
        <w:t>allow</w:t>
      </w:r>
      <w:r>
        <w:t>s</w:t>
      </w:r>
      <w:r w:rsidR="007B1998">
        <w:t xml:space="preserve"> you to input and explore JavaScript. Use </w:t>
      </w:r>
      <w:r w:rsidR="007B1998">
        <w:rPr>
          <w:rStyle w:val="VerbatimChar"/>
        </w:rPr>
        <w:t>CTRL+SHIFT+J</w:t>
      </w:r>
      <w:r w:rsidR="007B1998">
        <w:t xml:space="preserve"> (Windows) / </w:t>
      </w:r>
      <w:r w:rsidR="007B1998">
        <w:rPr>
          <w:rStyle w:val="VerbatimChar"/>
        </w:rPr>
        <w:t>CMD+OPTION+J</w:t>
      </w:r>
      <w:r w:rsidR="007B1998">
        <w:t xml:space="preserve"> (Mac) to open the console. </w:t>
      </w:r>
    </w:p>
    <w:p w14:paraId="2922F3FD" w14:textId="77777777" w:rsidR="00551C81" w:rsidRDefault="007B1998">
      <w:pPr>
        <w:pStyle w:val="FigurewithCaption"/>
      </w:pPr>
      <w:r>
        <w:rPr>
          <w:noProof/>
          <w:lang w:eastAsia="zh-CN"/>
        </w:rPr>
        <w:drawing>
          <wp:inline distT="0" distB="0" distL="0" distR="0" wp14:anchorId="310C98E1" wp14:editId="4B51BF63">
            <wp:extent cx="5334000" cy="2145722"/>
            <wp:effectExtent l="0" t="0" r="0" b="0"/>
            <wp:docPr id="3" name="Picture" descr="Drawing"/>
            <wp:cNvGraphicFramePr/>
            <a:graphic xmlns:a="http://schemas.openxmlformats.org/drawingml/2006/main">
              <a:graphicData uri="http://schemas.openxmlformats.org/drawingml/2006/picture">
                <pic:pic xmlns:pic="http://schemas.openxmlformats.org/drawingml/2006/picture">
                  <pic:nvPicPr>
                    <pic:cNvPr id="0" name="Picture" descr="img/browser-jsconsole.png"/>
                    <pic:cNvPicPr>
                      <a:picLocks noChangeAspect="1" noChangeArrowheads="1"/>
                    </pic:cNvPicPr>
                  </pic:nvPicPr>
                  <pic:blipFill>
                    <a:blip r:embed="rId12"/>
                    <a:stretch>
                      <a:fillRect/>
                    </a:stretch>
                  </pic:blipFill>
                  <pic:spPr bwMode="auto">
                    <a:xfrm>
                      <a:off x="0" y="0"/>
                      <a:ext cx="5334000" cy="2145722"/>
                    </a:xfrm>
                    <a:prstGeom prst="rect">
                      <a:avLst/>
                    </a:prstGeom>
                    <a:noFill/>
                    <a:ln w="9525">
                      <a:noFill/>
                      <a:headEnd/>
                      <a:tailEnd/>
                    </a:ln>
                  </pic:spPr>
                </pic:pic>
              </a:graphicData>
            </a:graphic>
          </wp:inline>
        </w:drawing>
      </w:r>
    </w:p>
    <w:p w14:paraId="3CF6F8FE" w14:textId="77777777" w:rsidR="00551C81" w:rsidRDefault="007B1998">
      <w:pPr>
        <w:pStyle w:val="ImageCaption"/>
      </w:pPr>
      <w:r>
        <w:t>Drawing</w:t>
      </w:r>
    </w:p>
    <w:p w14:paraId="69BAF812" w14:textId="77777777" w:rsidR="00551C81" w:rsidRDefault="007B1998">
      <w:pPr>
        <w:pStyle w:val="BlockText"/>
      </w:pPr>
      <w:r>
        <w:t>JavaScript Console of Google Chrome</w:t>
      </w:r>
    </w:p>
    <w:p w14:paraId="44CBB589" w14:textId="22574A9A" w:rsidR="00551C81" w:rsidDel="0045512D" w:rsidRDefault="007B1998" w:rsidP="0045512D">
      <w:pPr>
        <w:pStyle w:val="FirstParagraph"/>
        <w:rPr>
          <w:del w:id="25" w:author="bo zhao" w:date="2017-01-18T21:57:00Z"/>
        </w:rPr>
      </w:pPr>
      <w:del w:id="26" w:author="bo zhao" w:date="2017-01-18T22:07:00Z">
        <w:r w:rsidDel="009058E4">
          <w:delText>In your JavaScript code, if you ever want to log something to the console</w:delText>
        </w:r>
      </w:del>
      <w:r>
        <w:t xml:space="preserve">, </w:t>
      </w:r>
      <w:ins w:id="27" w:author="bo zhao" w:date="2017-01-18T21:57:00Z">
        <w:r w:rsidR="0045512D">
          <w:t>try the following code</w:t>
        </w:r>
      </w:ins>
      <w:ins w:id="28" w:author="bo zhao" w:date="2017-01-18T22:07:00Z">
        <w:r w:rsidR="009058E4">
          <w:t xml:space="preserve"> in the console</w:t>
        </w:r>
      </w:ins>
      <w:ins w:id="29" w:author="bo zhao" w:date="2017-01-18T21:57:00Z">
        <w:r w:rsidR="0045512D">
          <w:t>:</w:t>
        </w:r>
      </w:ins>
      <w:del w:id="30" w:author="bo zhao" w:date="2017-01-18T21:57:00Z">
        <w:r w:rsidDel="0045512D">
          <w:delText>use:</w:delText>
        </w:r>
      </w:del>
    </w:p>
    <w:p w14:paraId="5600314B" w14:textId="09D5ACDF" w:rsidR="00551C81" w:rsidRDefault="007B1998" w:rsidP="0045512D">
      <w:pPr>
        <w:pStyle w:val="FirstParagraph"/>
        <w:rPr>
          <w:ins w:id="31" w:author="bo zhao" w:date="2017-01-18T22:08:00Z"/>
          <w:rStyle w:val="NormalTok"/>
        </w:rPr>
        <w:pPrChange w:id="32" w:author="bo zhao" w:date="2017-01-18T21:57:00Z">
          <w:pPr>
            <w:pStyle w:val="SourceCode"/>
          </w:pPr>
        </w:pPrChange>
      </w:pPr>
      <w:del w:id="33" w:author="bo zhao" w:date="2017-01-18T21:57:00Z">
        <w:r w:rsidDel="0045512D">
          <w:rPr>
            <w:rStyle w:val="VariableTok"/>
          </w:rPr>
          <w:delText>console</w:delText>
        </w:r>
        <w:r w:rsidDel="0045512D">
          <w:rPr>
            <w:rStyle w:val="NormalTok"/>
          </w:rPr>
          <w:delText>.</w:delText>
        </w:r>
        <w:r w:rsidDel="0045512D">
          <w:rPr>
            <w:rStyle w:val="AttributeTok"/>
          </w:rPr>
          <w:delText>log</w:delText>
        </w:r>
        <w:r w:rsidDel="0045512D">
          <w:rPr>
            <w:rStyle w:val="NormalTok"/>
          </w:rPr>
          <w:delText>([object])</w:delText>
        </w:r>
        <w:r w:rsidDel="0045512D">
          <w:rPr>
            <w:rStyle w:val="OperatorTok"/>
          </w:rPr>
          <w:delText>;</w:delText>
        </w:r>
        <w:r w:rsidDel="0045512D">
          <w:br/>
        </w:r>
      </w:del>
      <w:r>
        <w:br/>
      </w:r>
      <w:r>
        <w:rPr>
          <w:rStyle w:val="CommentTok"/>
        </w:rPr>
        <w:t>// for example</w:t>
      </w:r>
      <w:r>
        <w:br/>
      </w:r>
      <w:r>
        <w:rPr>
          <w:rStyle w:val="VariableTok"/>
        </w:rPr>
        <w:t>console</w:t>
      </w:r>
      <w:r>
        <w:rPr>
          <w:rStyle w:val="NormalTok"/>
        </w:rPr>
        <w:t>.</w:t>
      </w:r>
      <w:r>
        <w:rPr>
          <w:rStyle w:val="AttributeTok"/>
        </w:rPr>
        <w:t>log</w:t>
      </w:r>
      <w:r>
        <w:rPr>
          <w:rStyle w:val="NormalTok"/>
        </w:rPr>
        <w:t>(</w:t>
      </w:r>
      <w:r>
        <w:rPr>
          <w:rStyle w:val="StringTok"/>
        </w:rPr>
        <w:t>"Hello world"</w:t>
      </w:r>
      <w:r>
        <w:rPr>
          <w:rStyle w:val="NormalTok"/>
        </w:rPr>
        <w:t>)</w:t>
      </w:r>
      <w:r>
        <w:rPr>
          <w:rStyle w:val="OperatorTok"/>
        </w:rPr>
        <w:t>;</w:t>
      </w:r>
      <w:r>
        <w:br/>
      </w:r>
      <w:r>
        <w:br/>
      </w:r>
      <w:r>
        <w:rPr>
          <w:rStyle w:val="CommentTok"/>
        </w:rPr>
        <w:t>// or</w:t>
      </w:r>
      <w:r>
        <w:br/>
      </w:r>
      <w:r>
        <w:rPr>
          <w:rStyle w:val="KeywordTok"/>
        </w:rPr>
        <w:lastRenderedPageBreak/>
        <w:t>var</w:t>
      </w:r>
      <w:r>
        <w:rPr>
          <w:rStyle w:val="NormalTok"/>
        </w:rPr>
        <w:t xml:space="preserve"> hello </w:t>
      </w:r>
      <w:r>
        <w:rPr>
          <w:rStyle w:val="OperatorTok"/>
        </w:rPr>
        <w:t>=</w:t>
      </w:r>
      <w:r>
        <w:rPr>
          <w:rStyle w:val="NormalTok"/>
        </w:rPr>
        <w:t xml:space="preserve"> </w:t>
      </w:r>
      <w:r>
        <w:rPr>
          <w:rStyle w:val="StringTok"/>
        </w:rPr>
        <w:t>"Hello world"</w:t>
      </w:r>
      <w:r>
        <w:br/>
      </w:r>
      <w:r>
        <w:rPr>
          <w:rStyle w:val="VariableTok"/>
        </w:rPr>
        <w:t>console</w:t>
      </w:r>
      <w:r>
        <w:rPr>
          <w:rStyle w:val="NormalTok"/>
        </w:rPr>
        <w:t>.</w:t>
      </w:r>
      <w:r>
        <w:rPr>
          <w:rStyle w:val="AttributeTok"/>
        </w:rPr>
        <w:t>log</w:t>
      </w:r>
      <w:r>
        <w:rPr>
          <w:rStyle w:val="NormalTok"/>
        </w:rPr>
        <w:t>(hello)</w:t>
      </w:r>
    </w:p>
    <w:p w14:paraId="65559FF5" w14:textId="765D23AF" w:rsidR="009058E4" w:rsidRPr="009058E4" w:rsidDel="009058E4" w:rsidRDefault="009058E4" w:rsidP="009058E4">
      <w:pPr>
        <w:pStyle w:val="BodyText"/>
        <w:rPr>
          <w:del w:id="34" w:author="bo zhao" w:date="2017-01-18T22:08:00Z"/>
        </w:rPr>
        <w:pPrChange w:id="35" w:author="bo zhao" w:date="2017-01-18T22:08:00Z">
          <w:pPr>
            <w:pStyle w:val="SourceCode"/>
          </w:pPr>
        </w:pPrChange>
      </w:pPr>
      <w:ins w:id="36" w:author="bo zhao" w:date="2017-01-18T22:08:00Z">
        <w:r>
          <w:t>In the following steps we will introduce some basic concepts, try them using the console, and look for how the concepts manifest in our web map code.</w:t>
        </w:r>
      </w:ins>
    </w:p>
    <w:p w14:paraId="606FF2FF" w14:textId="77777777" w:rsidR="00551C81" w:rsidRDefault="007B1998">
      <w:pPr>
        <w:pStyle w:val="Heading2"/>
      </w:pPr>
      <w:bookmarkStart w:id="37" w:name="a-walkthrough-of-javascript-fundamentals"/>
      <w:bookmarkEnd w:id="37"/>
      <w:r>
        <w:t>2. A Walkthrough of JavaScript fundamentals</w:t>
      </w:r>
    </w:p>
    <w:p w14:paraId="41C9F7EE" w14:textId="77777777" w:rsidR="00551C81" w:rsidRDefault="007B1998">
      <w:pPr>
        <w:pStyle w:val="Heading3"/>
      </w:pPr>
      <w:bookmarkStart w:id="38" w:name="objects"/>
      <w:bookmarkEnd w:id="38"/>
      <w:r>
        <w:t>2.1 Objects</w:t>
      </w:r>
    </w:p>
    <w:p w14:paraId="7C393063" w14:textId="77777777" w:rsidR="00551C81" w:rsidRDefault="007B1998">
      <w:pPr>
        <w:pStyle w:val="FirstParagraph"/>
      </w:pPr>
      <w:r>
        <w:t>Objects are the core of JavaScript and almost everything you work with in JavaScript is an object. Objects are elements of JavaScript that have properties and values. To illustrate this, I will reference a nice example from W3schools, in real life, a car is an object. This car has properties like weight and color that are set to certain values, and it has methods, like start and stop.</w:t>
      </w:r>
    </w:p>
    <w:p w14:paraId="39023862" w14:textId="77777777" w:rsidR="00551C81" w:rsidRDefault="007B1998">
      <w:pPr>
        <w:pStyle w:val="FigurewithCaption"/>
      </w:pPr>
      <w:r>
        <w:rPr>
          <w:noProof/>
          <w:lang w:eastAsia="zh-CN"/>
        </w:rPr>
        <w:drawing>
          <wp:inline distT="0" distB="0" distL="0" distR="0" wp14:anchorId="1A281607" wp14:editId="0EE1D4F3">
            <wp:extent cx="5334000" cy="1917915"/>
            <wp:effectExtent l="0" t="0" r="0" b="0"/>
            <wp:docPr id="4" name="Picture" descr="Drawing"/>
            <wp:cNvGraphicFramePr/>
            <a:graphic xmlns:a="http://schemas.openxmlformats.org/drawingml/2006/main">
              <a:graphicData uri="http://schemas.openxmlformats.org/drawingml/2006/picture">
                <pic:pic xmlns:pic="http://schemas.openxmlformats.org/drawingml/2006/picture">
                  <pic:nvPicPr>
                    <pic:cNvPr id="0" name="Picture" descr="img/js_object.png"/>
                    <pic:cNvPicPr>
                      <a:picLocks noChangeAspect="1" noChangeArrowheads="1"/>
                    </pic:cNvPicPr>
                  </pic:nvPicPr>
                  <pic:blipFill>
                    <a:blip r:embed="rId13"/>
                    <a:stretch>
                      <a:fillRect/>
                    </a:stretch>
                  </pic:blipFill>
                  <pic:spPr bwMode="auto">
                    <a:xfrm>
                      <a:off x="0" y="0"/>
                      <a:ext cx="5334000" cy="1917915"/>
                    </a:xfrm>
                    <a:prstGeom prst="rect">
                      <a:avLst/>
                    </a:prstGeom>
                    <a:noFill/>
                    <a:ln w="9525">
                      <a:noFill/>
                      <a:headEnd/>
                      <a:tailEnd/>
                    </a:ln>
                  </pic:spPr>
                </pic:pic>
              </a:graphicData>
            </a:graphic>
          </wp:inline>
        </w:drawing>
      </w:r>
    </w:p>
    <w:p w14:paraId="2539C92A" w14:textId="77777777" w:rsidR="00551C81" w:rsidRDefault="007B1998">
      <w:pPr>
        <w:pStyle w:val="ImageCaption"/>
      </w:pPr>
      <w:r>
        <w:t>Drawing</w:t>
      </w:r>
    </w:p>
    <w:p w14:paraId="34E727A0" w14:textId="77777777" w:rsidR="00551C81" w:rsidRDefault="007B1998">
      <w:pPr>
        <w:pStyle w:val="BodyText"/>
      </w:pPr>
      <w:r>
        <w:t>You will commonly be accessing objects within objects. Typical syntax might look like the following.</w:t>
      </w:r>
    </w:p>
    <w:p w14:paraId="22E7F706" w14:textId="77777777" w:rsidR="00551C81" w:rsidRDefault="007B1998">
      <w:pPr>
        <w:pStyle w:val="BodyText"/>
      </w:pPr>
      <w:r>
        <w:rPr>
          <w:b/>
        </w:rPr>
        <w:t>[object1].[object2].[method]</w:t>
      </w:r>
    </w:p>
    <w:p w14:paraId="37FC691D" w14:textId="7990D533" w:rsidR="00551C81" w:rsidRDefault="007B1998">
      <w:pPr>
        <w:pStyle w:val="SourceCode"/>
      </w:pPr>
      <w:del w:id="39" w:author="bo zhao" w:date="2017-01-18T22:11:00Z">
        <w:r w:rsidDel="0069358F">
          <w:rPr>
            <w:rStyle w:val="CommentTok"/>
          </w:rPr>
          <w:delText>// example when working with Leaflet</w:delText>
        </w:r>
        <w:r w:rsidDel="0069358F">
          <w:br/>
        </w:r>
        <w:r w:rsidDel="0069358F">
          <w:rPr>
            <w:rStyle w:val="VariableTok"/>
          </w:rPr>
          <w:delText>L</w:delText>
        </w:r>
        <w:r w:rsidDel="0069358F">
          <w:rPr>
            <w:rStyle w:val="NormalTok"/>
          </w:rPr>
          <w:delText>.</w:delText>
        </w:r>
        <w:r w:rsidDel="0069358F">
          <w:rPr>
            <w:rStyle w:val="AttributeTok"/>
          </w:rPr>
          <w:delText>wmsLayer</w:delText>
        </w:r>
        <w:r w:rsidDel="0069358F">
          <w:rPr>
            <w:rStyle w:val="NormalTok"/>
          </w:rPr>
          <w:delText>().</w:delText>
        </w:r>
        <w:r w:rsidDel="0069358F">
          <w:rPr>
            <w:rStyle w:val="AttributeTok"/>
          </w:rPr>
          <w:delText>addTo</w:delText>
        </w:r>
        <w:r w:rsidDel="0069358F">
          <w:rPr>
            <w:rStyle w:val="NormalTok"/>
          </w:rPr>
          <w:delText>(map)</w:delText>
        </w:r>
        <w:r w:rsidDel="0069358F">
          <w:rPr>
            <w:rStyle w:val="OperatorTok"/>
          </w:rPr>
          <w:delText>;</w:delText>
        </w:r>
      </w:del>
      <w:r>
        <w:br/>
      </w:r>
      <w:r>
        <w:br/>
      </w:r>
      <w:r>
        <w:rPr>
          <w:rStyle w:val="CommentTok"/>
        </w:rPr>
        <w:t>// properties and methods</w:t>
      </w:r>
      <w:r>
        <w:br/>
      </w:r>
      <w:r>
        <w:rPr>
          <w:rStyle w:val="KeywordTok"/>
        </w:rPr>
        <w:t>var</w:t>
      </w:r>
      <w:r>
        <w:rPr>
          <w:rStyle w:val="NormalTok"/>
        </w:rPr>
        <w:t xml:space="preserve"> car </w:t>
      </w:r>
      <w:r>
        <w:rPr>
          <w:rStyle w:val="OperatorTok"/>
        </w:rPr>
        <w:t>=</w:t>
      </w:r>
      <w:r>
        <w:rPr>
          <w:rStyle w:val="NormalTok"/>
        </w:rPr>
        <w:t xml:space="preserve"> </w:t>
      </w:r>
      <w:r>
        <w:rPr>
          <w:rStyle w:val="OperatorTok"/>
        </w:rPr>
        <w:t>{</w:t>
      </w:r>
      <w:r>
        <w:br/>
      </w:r>
      <w:r>
        <w:rPr>
          <w:rStyle w:val="NormalTok"/>
        </w:rPr>
        <w:t xml:space="preserve">    </w:t>
      </w:r>
      <w:r>
        <w:rPr>
          <w:rStyle w:val="DataTypeTok"/>
        </w:rPr>
        <w:t>make</w:t>
      </w:r>
      <w:r>
        <w:rPr>
          <w:rStyle w:val="OperatorTok"/>
        </w:rPr>
        <w:t>:</w:t>
      </w:r>
      <w:r>
        <w:rPr>
          <w:rStyle w:val="StringTok"/>
        </w:rPr>
        <w:t>"Jeep"</w:t>
      </w:r>
      <w:r>
        <w:rPr>
          <w:rStyle w:val="OperatorTok"/>
        </w:rPr>
        <w:t>,</w:t>
      </w:r>
      <w:r>
        <w:br/>
      </w:r>
      <w:r>
        <w:rPr>
          <w:rStyle w:val="NormalTok"/>
        </w:rPr>
        <w:t xml:space="preserve">    </w:t>
      </w:r>
      <w:r>
        <w:rPr>
          <w:rStyle w:val="DataTypeTok"/>
        </w:rPr>
        <w:t>model</w:t>
      </w:r>
      <w:r>
        <w:rPr>
          <w:rStyle w:val="OperatorTok"/>
        </w:rPr>
        <w:t>:</w:t>
      </w:r>
      <w:r>
        <w:rPr>
          <w:rStyle w:val="NormalTok"/>
        </w:rPr>
        <w:t xml:space="preserve"> </w:t>
      </w:r>
      <w:r>
        <w:rPr>
          <w:rStyle w:val="StringTok"/>
        </w:rPr>
        <w:t>"Grand Cherokee "</w:t>
      </w:r>
      <w:r>
        <w:rPr>
          <w:rStyle w:val="OperatorTok"/>
        </w:rPr>
        <w:t>,</w:t>
      </w:r>
      <w:r>
        <w:br/>
      </w:r>
      <w:r>
        <w:rPr>
          <w:rStyle w:val="NormalTok"/>
        </w:rPr>
        <w:t xml:space="preserve">    </w:t>
      </w:r>
      <w:r>
        <w:rPr>
          <w:rStyle w:val="DataTypeTok"/>
        </w:rPr>
        <w:t>year</w:t>
      </w:r>
      <w:r>
        <w:rPr>
          <w:rStyle w:val="OperatorTok"/>
        </w:rPr>
        <w:t>:</w:t>
      </w:r>
      <w:r>
        <w:rPr>
          <w:rStyle w:val="NormalTok"/>
        </w:rPr>
        <w:t xml:space="preserve"> </w:t>
      </w:r>
      <w:r>
        <w:rPr>
          <w:rStyle w:val="DecValTok"/>
        </w:rPr>
        <w:t>2013</w:t>
      </w:r>
      <w:r>
        <w:rPr>
          <w:rStyle w:val="OperatorTok"/>
        </w:rPr>
        <w:t>,</w:t>
      </w:r>
      <w:r>
        <w:br/>
      </w:r>
      <w:r>
        <w:rPr>
          <w:rStyle w:val="NormalTok"/>
        </w:rPr>
        <w:t xml:space="preserve">    </w:t>
      </w:r>
      <w:r>
        <w:rPr>
          <w:rStyle w:val="DataTypeTok"/>
        </w:rPr>
        <w:t>color</w:t>
      </w:r>
      <w:r>
        <w:rPr>
          <w:rStyle w:val="OperatorTok"/>
        </w:rPr>
        <w:t>:</w:t>
      </w:r>
      <w:r>
        <w:rPr>
          <w:rStyle w:val="NormalTok"/>
        </w:rPr>
        <w:t xml:space="preserve"> </w:t>
      </w:r>
      <w:r>
        <w:rPr>
          <w:rStyle w:val="StringTok"/>
        </w:rPr>
        <w:t>"Black"</w:t>
      </w:r>
      <w:r>
        <w:rPr>
          <w:rStyle w:val="OperatorTok"/>
        </w:rPr>
        <w:t>,</w:t>
      </w:r>
      <w:r>
        <w:br/>
      </w:r>
      <w:r>
        <w:rPr>
          <w:rStyle w:val="NormalTok"/>
        </w:rPr>
        <w:t xml:space="preserve">    </w:t>
      </w:r>
      <w:r>
        <w:rPr>
          <w:rStyle w:val="DataTypeTok"/>
        </w:rPr>
        <w:t>start</w:t>
      </w:r>
      <w:r>
        <w:rPr>
          <w:rStyle w:val="OperatorTok"/>
        </w:rPr>
        <w:t>:</w:t>
      </w:r>
      <w:r>
        <w:rPr>
          <w:rStyle w:val="NormalTok"/>
        </w:rPr>
        <w:t xml:space="preserve"> </w:t>
      </w:r>
      <w:r>
        <w:rPr>
          <w:rStyle w:val="KeywordTok"/>
        </w:rPr>
        <w:t>function</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"Car started!"</w:t>
      </w:r>
      <w:r>
        <w:rPr>
          <w:rStyle w:val="NormalTok"/>
        </w:rPr>
        <w:t>)</w:t>
      </w:r>
      <w:r>
        <w:rPr>
          <w:rStyle w:val="OperatorTok"/>
        </w:rPr>
        <w:t>;</w:t>
      </w:r>
      <w:r>
        <w:br/>
      </w:r>
      <w:r>
        <w:rPr>
          <w:rStyle w:val="NormalTok"/>
        </w:rPr>
        <w:t xml:space="preserve">    </w:t>
      </w:r>
      <w:r>
        <w:rPr>
          <w:rStyle w:val="OperatorTok"/>
        </w:rPr>
        <w:t>}</w:t>
      </w:r>
      <w:r>
        <w:br/>
      </w:r>
      <w:r>
        <w:rPr>
          <w:rStyle w:val="OperatorTok"/>
        </w:rPr>
        <w:t>};</w:t>
      </w:r>
    </w:p>
    <w:p w14:paraId="69593F65" w14:textId="7E5E969A" w:rsidR="00551C81" w:rsidRDefault="007B1998">
      <w:pPr>
        <w:pStyle w:val="FirstParagraph"/>
      </w:pPr>
      <w:r>
        <w:lastRenderedPageBreak/>
        <w:t xml:space="preserve">Our page elements from our HTML webpage document can be referenced through JavaScript. Using JavaScript, we can change the properties of these elements and tell them to do things, like change color, or model. Imagine in our car example, to create a </w:t>
      </w:r>
      <w:r>
        <w:rPr>
          <w:rStyle w:val="VerbatimChar"/>
        </w:rPr>
        <w:t>Jeep</w:t>
      </w:r>
      <w:r>
        <w:t xml:space="preserve"> and tell it to be black, we can create a car div with </w:t>
      </w:r>
      <w:r>
        <w:rPr>
          <w:rStyle w:val="VerbatimChar"/>
        </w:rPr>
        <w:t>id="myJeep"</w:t>
      </w:r>
      <w:r>
        <w:t xml:space="preserve">, then make it red by setting the color method </w:t>
      </w:r>
      <w:r>
        <w:rPr>
          <w:rStyle w:val="VerbatimChar"/>
        </w:rPr>
        <w:t>myJeep.color = "</w:t>
      </w:r>
      <w:del w:id="40" w:author="bo zhao" w:date="2017-01-18T22:17:00Z">
        <w:r w:rsidDel="0069358F">
          <w:rPr>
            <w:rStyle w:val="VerbatimChar"/>
          </w:rPr>
          <w:delText>black</w:delText>
        </w:r>
      </w:del>
      <w:ins w:id="41" w:author="bo zhao" w:date="2017-01-18T22:17:00Z">
        <w:r w:rsidR="0069358F">
          <w:rPr>
            <w:rStyle w:val="VerbatimChar"/>
          </w:rPr>
          <w:t>red</w:t>
        </w:r>
      </w:ins>
      <w:r>
        <w:rPr>
          <w:rStyle w:val="VerbatimChar"/>
        </w:rPr>
        <w:t>"</w:t>
      </w:r>
      <w:r>
        <w:t>.</w:t>
      </w:r>
      <w:ins w:id="42" w:author="Andy" w:date="2017-01-18T19:50:00Z">
        <w:r w:rsidR="00F53746">
          <w:t xml:space="preserve"> </w:t>
        </w:r>
        <w:del w:id="43" w:author="bo zhao" w:date="2017-01-18T22:17:00Z">
          <w:r w:rsidR="00F53746" w:rsidDel="0069358F">
            <w:sym w:font="Wingdings" w:char="F0DF"/>
          </w:r>
          <w:r w:rsidR="00F53746" w:rsidDel="0069358F">
            <w:delText xml:space="preserve"> should this read “red”?</w:delText>
          </w:r>
        </w:del>
      </w:ins>
    </w:p>
    <w:p w14:paraId="1FE1F8EF" w14:textId="77777777" w:rsidR="00551C81" w:rsidRDefault="007B1998">
      <w:pPr>
        <w:pStyle w:val="BodyText"/>
      </w:pPr>
      <w:r>
        <w:t>Object properties, and objects themselves, can be stored and accessed for later use using variables.</w:t>
      </w:r>
    </w:p>
    <w:p w14:paraId="3B17AA3D" w14:textId="77777777" w:rsidR="00551C81" w:rsidRDefault="007B1998">
      <w:pPr>
        <w:pStyle w:val="BodyText"/>
      </w:pPr>
      <w:r>
        <w:t>Try typing car.start. You should get confirmation that your car started. This is a function stored as a property. What is a function? We'll get to that soon, let's talk more about our variables.</w:t>
      </w:r>
    </w:p>
    <w:p w14:paraId="15EAAF98" w14:textId="77777777" w:rsidR="00551C81" w:rsidRDefault="007B1998">
      <w:pPr>
        <w:pStyle w:val="Heading3"/>
      </w:pPr>
      <w:bookmarkStart w:id="44" w:name="variables"/>
      <w:bookmarkEnd w:id="44"/>
      <w:r>
        <w:t>2.2 Variables</w:t>
      </w:r>
    </w:p>
    <w:p w14:paraId="675F0DFE" w14:textId="77777777" w:rsidR="00551C81" w:rsidRDefault="007B1998">
      <w:pPr>
        <w:pStyle w:val="FirstParagraph"/>
      </w:pPr>
      <w:r>
        <w:t xml:space="preserve">Variables are containers that hold data values, simple or complex, that can be referred to later in your code, much like algebra. For example, in order to fully instantiate the </w:t>
      </w:r>
      <w:r>
        <w:rPr>
          <w:rStyle w:val="VerbatimChar"/>
        </w:rPr>
        <w:t>Leaflet</w:t>
      </w:r>
      <w:r>
        <w:t xml:space="preserve"> map object, we have to use our script to create an object that will hold the Leaflet map object. The map object creates a map, but to put in our page, we need to create another object that will contain the map that is created. To do this, we use a variable.</w:t>
      </w:r>
    </w:p>
    <w:p w14:paraId="44A8B6D2" w14:textId="77777777" w:rsidR="00551C81" w:rsidRDefault="007B1998">
      <w:pPr>
        <w:pStyle w:val="BodyText"/>
      </w:pPr>
      <w:r>
        <w:t xml:space="preserve">The following are examples of variables. Run these lines in your JavaScript console one by one, hitting enter after each. </w:t>
      </w:r>
      <w:r>
        <w:rPr>
          <w:b/>
        </w:rPr>
        <w:t>Note the semicolon</w:t>
      </w:r>
      <w:r>
        <w:t>. All individual lines in JavaScript must end with a semicolon.</w:t>
      </w:r>
    </w:p>
    <w:p w14:paraId="177A5F32" w14:textId="77777777" w:rsidR="00551C81" w:rsidRDefault="007B1998">
      <w:pPr>
        <w:pStyle w:val="SourceCode"/>
      </w:pPr>
      <w:r>
        <w:rPr>
          <w:rStyle w:val="KeywordTok"/>
        </w:rPr>
        <w:t>var</w:t>
      </w:r>
      <w:r>
        <w:rPr>
          <w:rStyle w:val="NormalTok"/>
        </w:rPr>
        <w:t xml:space="preserve"> x </w:t>
      </w:r>
      <w:r>
        <w:rPr>
          <w:rStyle w:val="OperatorTok"/>
        </w:rPr>
        <w:t>=</w:t>
      </w:r>
      <w:r>
        <w:rPr>
          <w:rStyle w:val="NormalTok"/>
        </w:rPr>
        <w:t xml:space="preserve"> </w:t>
      </w:r>
      <w:r>
        <w:rPr>
          <w:rStyle w:val="DecValTok"/>
        </w:rPr>
        <w:t>5</w:t>
      </w:r>
      <w:r>
        <w:rPr>
          <w:rStyle w:val="OperatorTok"/>
        </w:rPr>
        <w:t>;</w:t>
      </w:r>
      <w:r>
        <w:br/>
      </w:r>
      <w:r>
        <w:rPr>
          <w:rStyle w:val="KeywordTok"/>
        </w:rPr>
        <w:t>var</w:t>
      </w:r>
      <w:r>
        <w:rPr>
          <w:rStyle w:val="NormalTok"/>
        </w:rPr>
        <w:t xml:space="preserve"> y </w:t>
      </w:r>
      <w:r>
        <w:rPr>
          <w:rStyle w:val="OperatorTok"/>
        </w:rPr>
        <w:t>=</w:t>
      </w:r>
      <w:r>
        <w:rPr>
          <w:rStyle w:val="NormalTok"/>
        </w:rPr>
        <w:t xml:space="preserve"> </w:t>
      </w:r>
      <w:r>
        <w:rPr>
          <w:rStyle w:val="DecValTok"/>
        </w:rPr>
        <w:t>6</w:t>
      </w:r>
      <w:r>
        <w:rPr>
          <w:rStyle w:val="OperatorTok"/>
        </w:rPr>
        <w:t>;</w:t>
      </w:r>
      <w:r>
        <w:br/>
      </w:r>
      <w:r>
        <w:rPr>
          <w:rStyle w:val="KeywordTok"/>
        </w:rPr>
        <w:t>var</w:t>
      </w:r>
      <w:r>
        <w:rPr>
          <w:rStyle w:val="NormalTok"/>
        </w:rPr>
        <w:t xml:space="preserve"> z </w:t>
      </w:r>
      <w:r>
        <w:rPr>
          <w:rStyle w:val="OperatorTok"/>
        </w:rPr>
        <w:t>=</w:t>
      </w:r>
      <w:r>
        <w:rPr>
          <w:rStyle w:val="NormalTok"/>
        </w:rPr>
        <w:t xml:space="preserve"> x </w:t>
      </w:r>
      <w:r>
        <w:rPr>
          <w:rStyle w:val="OperatorTok"/>
        </w:rPr>
        <w:t>+</w:t>
      </w:r>
      <w:r>
        <w:rPr>
          <w:rStyle w:val="NormalTok"/>
        </w:rPr>
        <w:t xml:space="preserve"> y</w:t>
      </w:r>
      <w:r>
        <w:rPr>
          <w:rStyle w:val="OperatorTok"/>
        </w:rPr>
        <w:t>;</w:t>
      </w:r>
    </w:p>
    <w:p w14:paraId="4CA2D0E3" w14:textId="77777777" w:rsidR="00551C81" w:rsidRDefault="007B1998">
      <w:pPr>
        <w:pStyle w:val="FirstParagraph"/>
      </w:pPr>
      <w:r>
        <w:t>In your JavaScript console, to see a current value of a variable, type it and hit enter, it will return the current value.</w:t>
      </w:r>
    </w:p>
    <w:p w14:paraId="1D34787F" w14:textId="77777777" w:rsidR="00551C81" w:rsidRDefault="007B1998">
      <w:pPr>
        <w:pStyle w:val="SourceCode"/>
      </w:pPr>
      <w:r>
        <w:rPr>
          <w:rStyle w:val="NormalTok"/>
        </w:rPr>
        <w:t>z</w:t>
      </w:r>
      <w:r>
        <w:rPr>
          <w:rStyle w:val="OperatorTok"/>
        </w:rPr>
        <w:t>;</w:t>
      </w:r>
      <w:r>
        <w:br/>
      </w:r>
      <w:r>
        <w:rPr>
          <w:rStyle w:val="CommentTok"/>
        </w:rPr>
        <w:t>// will return</w:t>
      </w:r>
      <w:r>
        <w:br/>
      </w:r>
      <w:r>
        <w:rPr>
          <w:rStyle w:val="DecValTok"/>
        </w:rPr>
        <w:t>11</w:t>
      </w:r>
    </w:p>
    <w:p w14:paraId="00FF666C" w14:textId="77777777" w:rsidR="00551C81" w:rsidRDefault="007B1998">
      <w:pPr>
        <w:pStyle w:val="Heading3"/>
      </w:pPr>
      <w:bookmarkStart w:id="45" w:name="data-types"/>
      <w:bookmarkEnd w:id="45"/>
      <w:r>
        <w:t>2.3 Data Types</w:t>
      </w:r>
    </w:p>
    <w:p w14:paraId="6108FF3F" w14:textId="77777777" w:rsidR="00551C81" w:rsidRDefault="007B1998">
      <w:pPr>
        <w:pStyle w:val="FirstParagraph"/>
      </w:pPr>
      <w:r>
        <w:t>These variable values fall into two different data types, primitive and reference. Data in JavaScript are objects that represent values or other objects. Primitive data types must be of a specific type, where Reference data types can be thought of a</w:t>
      </w:r>
      <w:ins w:id="46" w:author="Andy" w:date="2017-01-18T19:58:00Z">
        <w:r w:rsidR="00D9244E">
          <w:t>s</w:t>
        </w:r>
      </w:ins>
      <w:r>
        <w:t xml:space="preserve"> references to other objects in your document.</w:t>
      </w:r>
    </w:p>
    <w:p w14:paraId="3134EEB4" w14:textId="77777777" w:rsidR="00551C81" w:rsidRDefault="007B1998">
      <w:pPr>
        <w:pStyle w:val="Heading4"/>
      </w:pPr>
      <w:bookmarkStart w:id="47" w:name="primitive-data-types"/>
      <w:bookmarkEnd w:id="47"/>
      <w:r>
        <w:t>2.3.1 Primitive Data Types</w:t>
      </w:r>
    </w:p>
    <w:p w14:paraId="56B63406" w14:textId="77777777" w:rsidR="00551C81" w:rsidRDefault="007B1998">
      <w:pPr>
        <w:pStyle w:val="Compact"/>
        <w:numPr>
          <w:ilvl w:val="0"/>
          <w:numId w:val="3"/>
        </w:numPr>
      </w:pPr>
      <w:r>
        <w:t xml:space="preserve">Boolean: </w:t>
      </w:r>
      <w:r>
        <w:rPr>
          <w:rStyle w:val="VerbatimChar"/>
        </w:rPr>
        <w:t>true</w:t>
      </w:r>
      <w:r>
        <w:t xml:space="preserve"> or </w:t>
      </w:r>
      <w:r>
        <w:rPr>
          <w:rStyle w:val="VerbatimChar"/>
        </w:rPr>
        <w:t>false</w:t>
      </w:r>
      <w:r>
        <w:t>;</w:t>
      </w:r>
    </w:p>
    <w:p w14:paraId="26F6B2B5" w14:textId="77777777" w:rsidR="00551C81" w:rsidRDefault="007B1998">
      <w:pPr>
        <w:pStyle w:val="Compact"/>
        <w:numPr>
          <w:ilvl w:val="0"/>
          <w:numId w:val="3"/>
        </w:numPr>
      </w:pPr>
      <w:r>
        <w:t>Number: Any integer or floating-point value;</w:t>
      </w:r>
    </w:p>
    <w:p w14:paraId="61328C24" w14:textId="77777777" w:rsidR="00551C81" w:rsidRDefault="007B1998">
      <w:pPr>
        <w:pStyle w:val="Compact"/>
        <w:numPr>
          <w:ilvl w:val="0"/>
          <w:numId w:val="3"/>
        </w:numPr>
      </w:pPr>
      <w:r>
        <w:t>String: Text characters that are delimited by quotes;</w:t>
      </w:r>
    </w:p>
    <w:p w14:paraId="6B37185E" w14:textId="77777777" w:rsidR="00551C81" w:rsidRDefault="007B1998">
      <w:pPr>
        <w:pStyle w:val="Compact"/>
        <w:numPr>
          <w:ilvl w:val="0"/>
          <w:numId w:val="3"/>
        </w:numPr>
      </w:pPr>
      <w:r>
        <w:t xml:space="preserve">Null: Variable set to have the value of </w:t>
      </w:r>
      <w:r>
        <w:rPr>
          <w:rStyle w:val="VerbatimChar"/>
        </w:rPr>
        <w:t>null</w:t>
      </w:r>
      <w:r>
        <w:t>; and</w:t>
      </w:r>
    </w:p>
    <w:p w14:paraId="3BAEBF71" w14:textId="77777777" w:rsidR="00551C81" w:rsidRDefault="007B1998">
      <w:pPr>
        <w:pStyle w:val="Compact"/>
        <w:numPr>
          <w:ilvl w:val="0"/>
          <w:numId w:val="3"/>
        </w:numPr>
      </w:pPr>
      <w:r>
        <w:t>Undefined: Variable declared, but set to have no value.</w:t>
      </w:r>
    </w:p>
    <w:p w14:paraId="39F31E1B" w14:textId="77777777" w:rsidR="00551C81" w:rsidRDefault="007B1998">
      <w:pPr>
        <w:pStyle w:val="FirstParagraph"/>
      </w:pPr>
      <w:r>
        <w:lastRenderedPageBreak/>
        <w:t>Examples of JavaScript data, and what can be stored as a variable and referred to later are shown below. Variables can contain many different data types, including strings, numbers, and even entire objects, arrays, and functions. To familiarize yourself with data in JavaScript, try some of the following in your browser JavaScript console.</w:t>
      </w:r>
    </w:p>
    <w:p w14:paraId="3ED6B34C" w14:textId="77777777" w:rsidR="00551C81" w:rsidRDefault="007B1998">
      <w:pPr>
        <w:pStyle w:val="BodyText"/>
      </w:pPr>
      <w:r>
        <w:rPr>
          <w:b/>
        </w:rPr>
        <w:t>String</w:t>
      </w:r>
    </w:p>
    <w:p w14:paraId="4DA93B02" w14:textId="77777777" w:rsidR="00551C81" w:rsidRDefault="007B1998">
      <w:pPr>
        <w:pStyle w:val="BodyText"/>
      </w:pPr>
      <w:r>
        <w:t>Strings are text characters. They can be concatenated by using +.</w:t>
      </w:r>
    </w:p>
    <w:p w14:paraId="704991BE" w14:textId="77777777" w:rsidR="00551C81" w:rsidRDefault="007B1998">
      <w:pPr>
        <w:pStyle w:val="SourceCode"/>
      </w:pPr>
      <w:r>
        <w:rPr>
          <w:rStyle w:val="KeywordTok"/>
        </w:rPr>
        <w:t>var</w:t>
      </w:r>
      <w:r>
        <w:rPr>
          <w:rStyle w:val="NormalTok"/>
        </w:rPr>
        <w:t xml:space="preserve"> name </w:t>
      </w:r>
      <w:r>
        <w:rPr>
          <w:rStyle w:val="OperatorTok"/>
        </w:rPr>
        <w:t>=</w:t>
      </w:r>
      <w:r>
        <w:rPr>
          <w:rStyle w:val="NormalTok"/>
        </w:rPr>
        <w:t xml:space="preserve"> </w:t>
      </w:r>
      <w:r>
        <w:rPr>
          <w:rStyle w:val="StringTok"/>
        </w:rPr>
        <w:t>"Michael"</w:t>
      </w:r>
      <w:r>
        <w:rPr>
          <w:rStyle w:val="OperatorTok"/>
        </w:rPr>
        <w:t>;</w:t>
      </w:r>
      <w:r>
        <w:br/>
      </w:r>
      <w:r>
        <w:rPr>
          <w:rStyle w:val="KeywordTok"/>
        </w:rPr>
        <w:t>var</w:t>
      </w:r>
      <w:r>
        <w:rPr>
          <w:rStyle w:val="NormalTok"/>
        </w:rPr>
        <w:t xml:space="preserve"> selection </w:t>
      </w:r>
      <w:r>
        <w:rPr>
          <w:rStyle w:val="OperatorTok"/>
        </w:rPr>
        <w:t>=</w:t>
      </w:r>
      <w:r>
        <w:rPr>
          <w:rStyle w:val="NormalTok"/>
        </w:rPr>
        <w:t xml:space="preserve"> </w:t>
      </w:r>
      <w:r>
        <w:rPr>
          <w:rStyle w:val="StringTok"/>
        </w:rPr>
        <w:t>"a"</w:t>
      </w:r>
      <w:r>
        <w:rPr>
          <w:rStyle w:val="OperatorTok"/>
        </w:rPr>
        <w:t>;</w:t>
      </w:r>
      <w:r>
        <w:br/>
      </w:r>
      <w:r>
        <w:rPr>
          <w:rStyle w:val="VariableTok"/>
        </w:rPr>
        <w:t>console</w:t>
      </w:r>
      <w:r>
        <w:rPr>
          <w:rStyle w:val="NormalTok"/>
        </w:rPr>
        <w:t>.</w:t>
      </w:r>
      <w:r>
        <w:rPr>
          <w:rStyle w:val="AttributeTok"/>
        </w:rPr>
        <w:t>log</w:t>
      </w:r>
      <w:r>
        <w:rPr>
          <w:rStyle w:val="NormalTok"/>
        </w:rPr>
        <w:t>(name)</w:t>
      </w:r>
      <w:r>
        <w:rPr>
          <w:rStyle w:val="OperatorTok"/>
        </w:rPr>
        <w:t>;</w:t>
      </w:r>
      <w:r>
        <w:br/>
      </w:r>
      <w:r>
        <w:rPr>
          <w:rStyle w:val="VariableTok"/>
        </w:rPr>
        <w:t>console</w:t>
      </w:r>
      <w:r>
        <w:rPr>
          <w:rStyle w:val="NormalTok"/>
        </w:rPr>
        <w:t>.</w:t>
      </w:r>
      <w:r>
        <w:rPr>
          <w:rStyle w:val="AttributeTok"/>
        </w:rPr>
        <w:t>log</w:t>
      </w:r>
      <w:r>
        <w:rPr>
          <w:rStyle w:val="NormalTok"/>
        </w:rPr>
        <w:t>(selection)</w:t>
      </w:r>
      <w:r>
        <w:rPr>
          <w:rStyle w:val="OperatorTok"/>
        </w:rPr>
        <w:t>;</w:t>
      </w:r>
      <w:r>
        <w:br/>
      </w:r>
      <w:r>
        <w:rPr>
          <w:rStyle w:val="VariableTok"/>
        </w:rPr>
        <w:t>console</w:t>
      </w:r>
      <w:r>
        <w:rPr>
          <w:rStyle w:val="NormalTok"/>
        </w:rPr>
        <w:t>.</w:t>
      </w:r>
      <w:r>
        <w:rPr>
          <w:rStyle w:val="AttributeTok"/>
        </w:rPr>
        <w:t>log</w:t>
      </w:r>
      <w:r>
        <w:rPr>
          <w:rStyle w:val="NormalTok"/>
        </w:rPr>
        <w:t xml:space="preserve">(name </w:t>
      </w:r>
      <w:r>
        <w:rPr>
          <w:rStyle w:val="OperatorTok"/>
        </w:rPr>
        <w:t>+</w:t>
      </w:r>
      <w:r>
        <w:rPr>
          <w:rStyle w:val="NormalTok"/>
        </w:rPr>
        <w:t xml:space="preserve"> selection)</w:t>
      </w:r>
      <w:r>
        <w:rPr>
          <w:rStyle w:val="OperatorTok"/>
        </w:rPr>
        <w:t>;</w:t>
      </w:r>
      <w:r>
        <w:rPr>
          <w:rStyle w:val="NormalTok"/>
        </w:rPr>
        <w:t xml:space="preserve"> </w:t>
      </w:r>
      <w:r>
        <w:rPr>
          <w:rStyle w:val="CommentTok"/>
        </w:rPr>
        <w:t>// string concatenation</w:t>
      </w:r>
    </w:p>
    <w:p w14:paraId="516913F1" w14:textId="77777777" w:rsidR="00551C81" w:rsidRDefault="007B1998">
      <w:pPr>
        <w:pStyle w:val="FirstParagraph"/>
      </w:pPr>
      <w:r>
        <w:rPr>
          <w:b/>
        </w:rPr>
        <w:t>Number</w:t>
      </w:r>
    </w:p>
    <w:p w14:paraId="472EF05F" w14:textId="77777777" w:rsidR="00551C81" w:rsidRDefault="007B1998">
      <w:pPr>
        <w:pStyle w:val="BodyText"/>
      </w:pPr>
      <w:r>
        <w:t>Number types can hold integers and decimals.</w:t>
      </w:r>
    </w:p>
    <w:p w14:paraId="6EC854F6" w14:textId="77777777" w:rsidR="00551C81" w:rsidRDefault="007B1998">
      <w:pPr>
        <w:pStyle w:val="SourceCode"/>
      </w:pPr>
      <w:r>
        <w:rPr>
          <w:rStyle w:val="KeywordTok"/>
        </w:rPr>
        <w:t>var</w:t>
      </w:r>
      <w:r>
        <w:rPr>
          <w:rStyle w:val="NormalTok"/>
        </w:rPr>
        <w:t xml:space="preserve"> count </w:t>
      </w:r>
      <w:r>
        <w:rPr>
          <w:rStyle w:val="OperatorTok"/>
        </w:rPr>
        <w:t>=</w:t>
      </w:r>
      <w:r>
        <w:rPr>
          <w:rStyle w:val="NormalTok"/>
        </w:rPr>
        <w:t xml:space="preserve"> </w:t>
      </w:r>
      <w:r>
        <w:rPr>
          <w:rStyle w:val="DecValTok"/>
        </w:rPr>
        <w:t>25</w:t>
      </w:r>
      <w:r>
        <w:rPr>
          <w:rStyle w:val="OperatorTok"/>
        </w:rPr>
        <w:t>;</w:t>
      </w:r>
      <w:r>
        <w:br/>
      </w:r>
      <w:r>
        <w:rPr>
          <w:rStyle w:val="KeywordTok"/>
        </w:rPr>
        <w:t>var</w:t>
      </w:r>
      <w:r>
        <w:rPr>
          <w:rStyle w:val="NormalTok"/>
        </w:rPr>
        <w:t xml:space="preserve"> cost </w:t>
      </w:r>
      <w:r>
        <w:rPr>
          <w:rStyle w:val="OperatorTok"/>
        </w:rPr>
        <w:t>=</w:t>
      </w:r>
      <w:r>
        <w:rPr>
          <w:rStyle w:val="NormalTok"/>
        </w:rPr>
        <w:t xml:space="preserve"> </w:t>
      </w:r>
      <w:r>
        <w:rPr>
          <w:rStyle w:val="FloatTok"/>
        </w:rPr>
        <w:t>1.51</w:t>
      </w:r>
      <w:r>
        <w:rPr>
          <w:rStyle w:val="OperatorTok"/>
        </w:rPr>
        <w:t>;</w:t>
      </w:r>
      <w:r>
        <w:br/>
      </w:r>
      <w:r>
        <w:br/>
      </w:r>
      <w:r>
        <w:rPr>
          <w:rStyle w:val="NormalTok"/>
        </w:rPr>
        <w:t xml:space="preserve">count </w:t>
      </w:r>
      <w:r>
        <w:rPr>
          <w:rStyle w:val="OperatorTok"/>
        </w:rPr>
        <w:t>+</w:t>
      </w:r>
      <w:r>
        <w:rPr>
          <w:rStyle w:val="NormalTok"/>
        </w:rPr>
        <w:t xml:space="preserve"> cost</w:t>
      </w:r>
    </w:p>
    <w:p w14:paraId="16704327" w14:textId="77777777" w:rsidR="00551C81" w:rsidRDefault="007B1998">
      <w:pPr>
        <w:pStyle w:val="FirstParagraph"/>
      </w:pPr>
      <w:r>
        <w:rPr>
          <w:b/>
        </w:rPr>
        <w:t>Boolean</w:t>
      </w:r>
    </w:p>
    <w:p w14:paraId="6BCCE44A" w14:textId="77777777" w:rsidR="00551C81" w:rsidRDefault="007B1998">
      <w:pPr>
        <w:pStyle w:val="BodyText"/>
      </w:pPr>
      <w:r>
        <w:t>Boolean values are either true or false. They are good for evaluation and flow control. Boolean values are the result of comparison operators.</w:t>
      </w:r>
    </w:p>
    <w:p w14:paraId="2E5EE2C5" w14:textId="77777777" w:rsidR="00551C81" w:rsidRDefault="007B1998">
      <w:pPr>
        <w:pStyle w:val="SourceCode"/>
      </w:pPr>
      <w:r>
        <w:rPr>
          <w:rStyle w:val="KeywordTok"/>
        </w:rPr>
        <w:t>var</w:t>
      </w:r>
      <w:r>
        <w:rPr>
          <w:rStyle w:val="NormalTok"/>
        </w:rPr>
        <w:t xml:space="preserve"> found </w:t>
      </w:r>
      <w:r>
        <w:rPr>
          <w:rStyle w:val="OperatorTok"/>
        </w:rPr>
        <w:t>=</w:t>
      </w:r>
      <w:r>
        <w:rPr>
          <w:rStyle w:val="NormalTok"/>
        </w:rPr>
        <w:t xml:space="preserve"> </w:t>
      </w:r>
      <w:r>
        <w:rPr>
          <w:rStyle w:val="KeywordTok"/>
        </w:rPr>
        <w:t>true</w:t>
      </w:r>
      <w:r>
        <w:rPr>
          <w:rStyle w:val="OperatorTok"/>
        </w:rPr>
        <w:t>;</w:t>
      </w:r>
      <w:r>
        <w:br/>
      </w:r>
      <w:r>
        <w:rPr>
          <w:rStyle w:val="KeywordTok"/>
        </w:rPr>
        <w:t>var</w:t>
      </w:r>
      <w:r>
        <w:rPr>
          <w:rStyle w:val="NormalTok"/>
        </w:rPr>
        <w:t xml:space="preserve"> lost </w:t>
      </w:r>
      <w:r>
        <w:rPr>
          <w:rStyle w:val="OperatorTok"/>
        </w:rPr>
        <w:t>=</w:t>
      </w:r>
      <w:r>
        <w:rPr>
          <w:rStyle w:val="NormalTok"/>
        </w:rPr>
        <w:t xml:space="preserve"> </w:t>
      </w:r>
      <w:r>
        <w:rPr>
          <w:rStyle w:val="KeywordTok"/>
        </w:rPr>
        <w:t>false</w:t>
      </w:r>
      <w:r>
        <w:rPr>
          <w:rStyle w:val="OperatorTok"/>
        </w:rPr>
        <w:t>;</w:t>
      </w:r>
      <w:r>
        <w:br/>
      </w:r>
      <w:r>
        <w:br/>
      </w:r>
      <w:r>
        <w:rPr>
          <w:rStyle w:val="DecValTok"/>
        </w:rPr>
        <w:t>9</w:t>
      </w:r>
      <w:r>
        <w:rPr>
          <w:rStyle w:val="NormalTok"/>
        </w:rPr>
        <w:t xml:space="preserve"> </w:t>
      </w:r>
      <w:r>
        <w:rPr>
          <w:rStyle w:val="OperatorTok"/>
        </w:rPr>
        <w:t>&gt;=</w:t>
      </w:r>
      <w:r>
        <w:rPr>
          <w:rStyle w:val="NormalTok"/>
        </w:rPr>
        <w:t xml:space="preserve"> </w:t>
      </w:r>
      <w:r>
        <w:rPr>
          <w:rStyle w:val="DecValTok"/>
        </w:rPr>
        <w:t>10</w:t>
      </w:r>
      <w:r>
        <w:rPr>
          <w:rStyle w:val="NormalTok"/>
        </w:rPr>
        <w:t xml:space="preserve"> </w:t>
      </w:r>
      <w:r>
        <w:rPr>
          <w:rStyle w:val="CommentTok"/>
        </w:rPr>
        <w:t>// returns false</w:t>
      </w:r>
      <w:r>
        <w:br/>
      </w:r>
      <w:r>
        <w:rPr>
          <w:rStyle w:val="DecValTok"/>
        </w:rPr>
        <w:t>11</w:t>
      </w:r>
      <w:r>
        <w:rPr>
          <w:rStyle w:val="NormalTok"/>
        </w:rPr>
        <w:t xml:space="preserve"> </w:t>
      </w:r>
      <w:r>
        <w:rPr>
          <w:rStyle w:val="OperatorTok"/>
        </w:rPr>
        <w:t>&gt;</w:t>
      </w:r>
      <w:r>
        <w:rPr>
          <w:rStyle w:val="NormalTok"/>
        </w:rPr>
        <w:t xml:space="preserve"> </w:t>
      </w:r>
      <w:r>
        <w:rPr>
          <w:rStyle w:val="DecValTok"/>
        </w:rPr>
        <w:t>10</w:t>
      </w:r>
      <w:r>
        <w:rPr>
          <w:rStyle w:val="NormalTok"/>
        </w:rPr>
        <w:t xml:space="preserve"> </w:t>
      </w:r>
      <w:r>
        <w:rPr>
          <w:rStyle w:val="CommentTok"/>
        </w:rPr>
        <w:t>// returns true</w:t>
      </w:r>
    </w:p>
    <w:p w14:paraId="092E6B06" w14:textId="77777777" w:rsidR="00551C81" w:rsidRDefault="007B1998">
      <w:pPr>
        <w:pStyle w:val="FirstParagraph"/>
      </w:pPr>
      <w:r>
        <w:t>Boolean values can be applied to logical operators.</w:t>
      </w:r>
    </w:p>
    <w:p w14:paraId="54CC7548" w14:textId="77777777" w:rsidR="00551C81" w:rsidRDefault="007B1998">
      <w:pPr>
        <w:pStyle w:val="Compact"/>
        <w:numPr>
          <w:ilvl w:val="0"/>
          <w:numId w:val="4"/>
        </w:numPr>
      </w:pPr>
      <w:r>
        <w:t>&amp;&amp; - AND operator. True only if both values are true.</w:t>
      </w:r>
    </w:p>
    <w:p w14:paraId="42BC3C86" w14:textId="77777777" w:rsidR="00551C81" w:rsidRDefault="007B1998">
      <w:pPr>
        <w:pStyle w:val="Compact"/>
        <w:numPr>
          <w:ilvl w:val="0"/>
          <w:numId w:val="4"/>
        </w:numPr>
      </w:pPr>
      <w:r>
        <w:t>|| - OR operator. True if one or both values are true.</w:t>
      </w:r>
    </w:p>
    <w:p w14:paraId="4A6AB3B3" w14:textId="77777777" w:rsidR="00551C81" w:rsidRDefault="007B1998">
      <w:pPr>
        <w:pStyle w:val="Compact"/>
        <w:numPr>
          <w:ilvl w:val="0"/>
          <w:numId w:val="4"/>
        </w:numPr>
      </w:pPr>
      <w:r>
        <w:t>! - NOT operator. True if statement is false.</w:t>
      </w:r>
    </w:p>
    <w:p w14:paraId="7A7CBDC1" w14:textId="77777777" w:rsidR="00551C81" w:rsidRDefault="007B1998">
      <w:pPr>
        <w:pStyle w:val="FirstParagraph"/>
      </w:pPr>
      <w:r>
        <w:rPr>
          <w:b/>
        </w:rPr>
        <w:t>Null</w:t>
      </w:r>
    </w:p>
    <w:p w14:paraId="1E888C40" w14:textId="77777777" w:rsidR="00551C81" w:rsidRDefault="007B1998">
      <w:pPr>
        <w:pStyle w:val="BodyText"/>
      </w:pPr>
      <w:r>
        <w:t>NULL objects can be created if you need an object, but you dont have anything to put in it yet you can populate it at a later point</w:t>
      </w:r>
    </w:p>
    <w:p w14:paraId="777945E5" w14:textId="77777777" w:rsidR="00551C81" w:rsidRDefault="007B1998">
      <w:pPr>
        <w:pStyle w:val="SourceCode"/>
      </w:pPr>
      <w:r>
        <w:rPr>
          <w:rStyle w:val="KeywordTok"/>
        </w:rPr>
        <w:t>var</w:t>
      </w:r>
      <w:r>
        <w:rPr>
          <w:rStyle w:val="NormalTok"/>
        </w:rPr>
        <w:t xml:space="preserve"> object </w:t>
      </w:r>
      <w:r>
        <w:rPr>
          <w:rStyle w:val="OperatorTok"/>
        </w:rPr>
        <w:t>=</w:t>
      </w:r>
      <w:r>
        <w:rPr>
          <w:rStyle w:val="NormalTok"/>
        </w:rPr>
        <w:t xml:space="preserve"> </w:t>
      </w:r>
      <w:r>
        <w:rPr>
          <w:rStyle w:val="KeywordTok"/>
        </w:rPr>
        <w:t>null</w:t>
      </w:r>
      <w:r>
        <w:rPr>
          <w:rStyle w:val="OperatorTok"/>
        </w:rPr>
        <w:t>;</w:t>
      </w:r>
    </w:p>
    <w:p w14:paraId="027B4972" w14:textId="77777777" w:rsidR="00551C81" w:rsidRDefault="007B1998">
      <w:pPr>
        <w:pStyle w:val="FirstParagraph"/>
      </w:pPr>
      <w:r>
        <w:rPr>
          <w:b/>
        </w:rPr>
        <w:t>Undefined</w:t>
      </w:r>
    </w:p>
    <w:p w14:paraId="4EBD5994" w14:textId="77777777" w:rsidR="00551C81" w:rsidRDefault="007B1998">
      <w:pPr>
        <w:pStyle w:val="BodyText"/>
      </w:pPr>
      <w:r>
        <w:t xml:space="preserve">Undefined creates the variable so it exists in the DOM, but does not give it any definition. You can </w:t>
      </w:r>
      <w:del w:id="48" w:author="Andy" w:date="2017-01-18T20:00:00Z">
        <w:r w:rsidDel="00D9244E">
          <w:delText xml:space="preserve">define it </w:delText>
        </w:r>
      </w:del>
      <w:r>
        <w:t>populate it at a later point.</w:t>
      </w:r>
    </w:p>
    <w:p w14:paraId="51226154" w14:textId="77777777" w:rsidR="00551C81" w:rsidRDefault="007B1998">
      <w:pPr>
        <w:pStyle w:val="SourceCode"/>
      </w:pPr>
      <w:r>
        <w:rPr>
          <w:rStyle w:val="KeywordTok"/>
        </w:rPr>
        <w:lastRenderedPageBreak/>
        <w:t>var</w:t>
      </w:r>
      <w:r>
        <w:rPr>
          <w:rStyle w:val="NormalTok"/>
        </w:rPr>
        <w:t xml:space="preserve"> flag </w:t>
      </w:r>
      <w:r>
        <w:rPr>
          <w:rStyle w:val="OperatorTok"/>
        </w:rPr>
        <w:t>=</w:t>
      </w:r>
      <w:r>
        <w:rPr>
          <w:rStyle w:val="NormalTok"/>
        </w:rPr>
        <w:t xml:space="preserve"> </w:t>
      </w:r>
      <w:r>
        <w:rPr>
          <w:rStyle w:val="KeywordTok"/>
        </w:rPr>
        <w:t>undefined</w:t>
      </w:r>
      <w:r>
        <w:rPr>
          <w:rStyle w:val="OperatorTok"/>
        </w:rPr>
        <w:t>;</w:t>
      </w:r>
      <w:r>
        <w:br/>
      </w:r>
      <w:r>
        <w:rPr>
          <w:rStyle w:val="KeywordTok"/>
        </w:rPr>
        <w:t>var</w:t>
      </w:r>
      <w:r>
        <w:rPr>
          <w:rStyle w:val="NormalTok"/>
        </w:rPr>
        <w:t xml:space="preserve"> ref</w:t>
      </w:r>
      <w:r>
        <w:rPr>
          <w:rStyle w:val="OperatorTok"/>
        </w:rPr>
        <w:t>;</w:t>
      </w:r>
    </w:p>
    <w:p w14:paraId="2EFCA6D6" w14:textId="77777777" w:rsidR="00551C81" w:rsidRDefault="007B1998">
      <w:pPr>
        <w:pStyle w:val="Heading4"/>
      </w:pPr>
      <w:bookmarkStart w:id="49" w:name="reference-data-types"/>
      <w:bookmarkEnd w:id="49"/>
      <w:r>
        <w:t>2.3.2 Reference Data Types</w:t>
      </w:r>
    </w:p>
    <w:p w14:paraId="2D9938FC" w14:textId="77777777" w:rsidR="00551C81" w:rsidRDefault="007B1998">
      <w:pPr>
        <w:pStyle w:val="FirstParagraph"/>
      </w:pPr>
      <w:r>
        <w:rPr>
          <w:b/>
        </w:rPr>
        <w:t>Array</w:t>
      </w:r>
    </w:p>
    <w:p w14:paraId="6A2BDBD5" w14:textId="77777777" w:rsidR="00551C81" w:rsidRDefault="007B1998">
      <w:pPr>
        <w:pStyle w:val="SourceCode"/>
      </w:pPr>
      <w:r>
        <w:rPr>
          <w:rStyle w:val="KeywordTok"/>
        </w:rPr>
        <w:t>var</w:t>
      </w:r>
      <w:r>
        <w:rPr>
          <w:rStyle w:val="NormalTok"/>
        </w:rPr>
        <w:t xml:space="preserve"> array </w:t>
      </w:r>
      <w:r>
        <w:rPr>
          <w:rStyle w:val="OperatorTok"/>
        </w:rPr>
        <w:t>=</w:t>
      </w:r>
      <w:r>
        <w:rPr>
          <w:rStyle w:val="NormalTok"/>
        </w:rPr>
        <w:t xml:space="preserve"> []</w:t>
      </w:r>
      <w:r>
        <w:rPr>
          <w:rStyle w:val="OperatorTok"/>
        </w:rPr>
        <w:t>;</w:t>
      </w:r>
      <w:r>
        <w:rPr>
          <w:rStyle w:val="NormalTok"/>
        </w:rPr>
        <w:t xml:space="preserve"> </w:t>
      </w:r>
      <w:r>
        <w:rPr>
          <w:rStyle w:val="CommentTok"/>
        </w:rPr>
        <w:t>//empty array</w:t>
      </w:r>
      <w:r>
        <w:br/>
      </w:r>
      <w:r>
        <w:rPr>
          <w:rStyle w:val="KeywordTok"/>
        </w:rPr>
        <w:t>var</w:t>
      </w:r>
      <w:r>
        <w:rPr>
          <w:rStyle w:val="NormalTok"/>
        </w:rPr>
        <w:t xml:space="preserve"> array1 </w:t>
      </w:r>
      <w:r>
        <w:rPr>
          <w:rStyle w:val="OperatorTok"/>
        </w:rPr>
        <w:t>=</w:t>
      </w:r>
      <w:r>
        <w:rPr>
          <w:rStyle w:val="NormalTok"/>
        </w:rPr>
        <w:t xml:space="preserve"> [ </w:t>
      </w:r>
      <w:r>
        <w:rPr>
          <w:rStyle w:val="DecValTok"/>
        </w:rPr>
        <w:t>1</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CommentTok"/>
        </w:rPr>
        <w:t>//populated array</w:t>
      </w:r>
    </w:p>
    <w:p w14:paraId="2F9D74BD" w14:textId="77777777" w:rsidR="00551C81" w:rsidRDefault="007B1998">
      <w:pPr>
        <w:pStyle w:val="FirstParagraph"/>
      </w:pPr>
      <w:r>
        <w:t>You can access array elements much like in Python. Note the first position is 0.</w:t>
      </w:r>
    </w:p>
    <w:p w14:paraId="469441E3" w14:textId="77777777" w:rsidR="00551C81" w:rsidRDefault="007B1998">
      <w:pPr>
        <w:pStyle w:val="SourceCode"/>
      </w:pPr>
      <w:r>
        <w:rPr>
          <w:rStyle w:val="NormalTok"/>
        </w:rPr>
        <w:t>array1[]</w:t>
      </w:r>
      <w:r>
        <w:rPr>
          <w:rStyle w:val="OperatorTok"/>
        </w:rPr>
        <w:t>;</w:t>
      </w:r>
      <w:r>
        <w:br/>
      </w:r>
      <w:r>
        <w:rPr>
          <w:rStyle w:val="NormalTok"/>
        </w:rPr>
        <w:t>[</w:t>
      </w:r>
      <w:r>
        <w:rPr>
          <w:rStyle w:val="DecValTok"/>
        </w:rPr>
        <w:t>1</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5</w:t>
      </w:r>
      <w:r>
        <w:rPr>
          <w:rStyle w:val="NormalTok"/>
        </w:rPr>
        <w:t>]</w:t>
      </w:r>
      <w:r>
        <w:br/>
      </w:r>
      <w:r>
        <w:rPr>
          <w:rStyle w:val="NormalTok"/>
        </w:rPr>
        <w:t>array1[</w:t>
      </w:r>
      <w:r>
        <w:rPr>
          <w:rStyle w:val="DecValTok"/>
        </w:rPr>
        <w:t>0</w:t>
      </w:r>
      <w:r>
        <w:rPr>
          <w:rStyle w:val="NormalTok"/>
        </w:rPr>
        <w:t>]</w:t>
      </w:r>
      <w:r>
        <w:rPr>
          <w:rStyle w:val="OperatorTok"/>
        </w:rPr>
        <w:t>;</w:t>
      </w:r>
      <w:r>
        <w:br/>
      </w:r>
      <w:r>
        <w:rPr>
          <w:rStyle w:val="NormalTok"/>
        </w:rPr>
        <w:t>[</w:t>
      </w:r>
      <w:r>
        <w:rPr>
          <w:rStyle w:val="DecValTok"/>
        </w:rPr>
        <w:t>1</w:t>
      </w:r>
      <w:r>
        <w:rPr>
          <w:rStyle w:val="NormalTok"/>
        </w:rPr>
        <w:t>]</w:t>
      </w:r>
      <w:r>
        <w:br/>
      </w:r>
      <w:r>
        <w:rPr>
          <w:rStyle w:val="NormalTok"/>
        </w:rPr>
        <w:t>array1[</w:t>
      </w:r>
      <w:r>
        <w:rPr>
          <w:rStyle w:val="DecValTok"/>
        </w:rPr>
        <w:t>1</w:t>
      </w:r>
      <w:r>
        <w:rPr>
          <w:rStyle w:val="NormalTok"/>
        </w:rPr>
        <w:t>]</w:t>
      </w:r>
      <w:r>
        <w:rPr>
          <w:rStyle w:val="OperatorTok"/>
        </w:rPr>
        <w:t>;</w:t>
      </w:r>
      <w:r>
        <w:br/>
      </w:r>
      <w:r>
        <w:rPr>
          <w:rStyle w:val="DecValTok"/>
        </w:rPr>
        <w:t>3</w:t>
      </w:r>
    </w:p>
    <w:p w14:paraId="40B08964" w14:textId="77777777" w:rsidR="00551C81" w:rsidRDefault="007B1998">
      <w:pPr>
        <w:pStyle w:val="FirstParagraph"/>
      </w:pPr>
      <w:r>
        <w:rPr>
          <w:b/>
        </w:rPr>
        <w:t>Object Literal</w:t>
      </w:r>
    </w:p>
    <w:p w14:paraId="4F9398B2" w14:textId="77777777" w:rsidR="00551C81" w:rsidRDefault="007B1998">
      <w:pPr>
        <w:pStyle w:val="BodyText"/>
      </w:pPr>
      <w:r>
        <w:t>Object Literal data type is a comma separated list of name value pairs.</w:t>
      </w:r>
    </w:p>
    <w:p w14:paraId="6C55B68F" w14:textId="77777777" w:rsidR="00551C81" w:rsidRDefault="007B1998">
      <w:pPr>
        <w:pStyle w:val="SourceCode"/>
      </w:pPr>
      <w:r>
        <w:rPr>
          <w:rStyle w:val="KeywordTok"/>
        </w:rPr>
        <w:t>var</w:t>
      </w:r>
      <w:r>
        <w:rPr>
          <w:rStyle w:val="NormalTok"/>
        </w:rPr>
        <w:t xml:space="preserve"> course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"Geovisualization: Web Mapping"</w:t>
      </w:r>
      <w:r>
        <w:rPr>
          <w:rStyle w:val="OperatorTok"/>
        </w:rPr>
        <w:t>,</w:t>
      </w:r>
      <w:r>
        <w:br/>
      </w:r>
      <w:r>
        <w:rPr>
          <w:rStyle w:val="NormalTok"/>
        </w:rPr>
        <w:t xml:space="preserve">    </w:t>
      </w:r>
      <w:r>
        <w:rPr>
          <w:rStyle w:val="DataTypeTok"/>
        </w:rPr>
        <w:t>year</w:t>
      </w:r>
      <w:r>
        <w:rPr>
          <w:rStyle w:val="OperatorTok"/>
        </w:rPr>
        <w:t>:</w:t>
      </w:r>
      <w:r>
        <w:rPr>
          <w:rStyle w:val="NormalTok"/>
        </w:rPr>
        <w:t xml:space="preserve"> </w:t>
      </w:r>
      <w:r>
        <w:rPr>
          <w:rStyle w:val="DecValTok"/>
        </w:rPr>
        <w:t>2017</w:t>
      </w:r>
      <w:r>
        <w:rPr>
          <w:rStyle w:val="OperatorTok"/>
        </w:rPr>
        <w:t>,</w:t>
      </w:r>
      <w:r>
        <w:br/>
      </w:r>
      <w:r>
        <w:rPr>
          <w:rStyle w:val="NormalTok"/>
        </w:rPr>
        <w:t xml:space="preserve">    </w:t>
      </w:r>
      <w:r>
        <w:rPr>
          <w:rStyle w:val="DataTypeTok"/>
        </w:rPr>
        <w:t>univ</w:t>
      </w:r>
      <w:r>
        <w:rPr>
          <w:rStyle w:val="OperatorTok"/>
        </w:rPr>
        <w:t>:</w:t>
      </w:r>
      <w:r>
        <w:rPr>
          <w:rStyle w:val="NormalTok"/>
        </w:rPr>
        <w:t xml:space="preserve"> </w:t>
      </w:r>
      <w:r>
        <w:rPr>
          <w:rStyle w:val="StringTok"/>
        </w:rPr>
        <w:t>"Oregon State University"</w:t>
      </w:r>
      <w:r>
        <w:br/>
      </w:r>
      <w:r>
        <w:rPr>
          <w:rStyle w:val="OperatorTok"/>
        </w:rPr>
        <w:t>};</w:t>
      </w:r>
      <w:r>
        <w:br/>
      </w:r>
      <w:r>
        <w:br/>
      </w:r>
      <w:r>
        <w:rPr>
          <w:rStyle w:val="VariableTok"/>
        </w:rPr>
        <w:t>console</w:t>
      </w:r>
      <w:r>
        <w:rPr>
          <w:rStyle w:val="NormalTok"/>
        </w:rPr>
        <w:t>.</w:t>
      </w:r>
      <w:r>
        <w:rPr>
          <w:rStyle w:val="AttributeTok"/>
        </w:rPr>
        <w:t>log</w:t>
      </w:r>
      <w:r>
        <w:rPr>
          <w:rStyle w:val="NormalTok"/>
        </w:rPr>
        <w:t>(</w:t>
      </w:r>
      <w:r>
        <w:rPr>
          <w:rStyle w:val="VariableTok"/>
        </w:rPr>
        <w:t>workshop</w:t>
      </w:r>
      <w:r>
        <w:rPr>
          <w:rStyle w:val="NormalTok"/>
        </w:rPr>
        <w:t>.</w:t>
      </w:r>
      <w:r>
        <w:rPr>
          <w:rStyle w:val="AttributeTok"/>
        </w:rPr>
        <w:t>name</w:t>
      </w:r>
      <w:r>
        <w:rPr>
          <w:rStyle w:val="NormalTok"/>
        </w:rPr>
        <w:t>)</w:t>
      </w:r>
      <w:r>
        <w:rPr>
          <w:rStyle w:val="OperatorTok"/>
        </w:rPr>
        <w:t>;</w:t>
      </w:r>
    </w:p>
    <w:p w14:paraId="2F497A3F" w14:textId="77777777" w:rsidR="00551C81" w:rsidRDefault="007B1998">
      <w:pPr>
        <w:pStyle w:val="FirstParagraph"/>
      </w:pPr>
      <w:r>
        <w:rPr>
          <w:b/>
        </w:rPr>
        <w:t>Function</w:t>
      </w:r>
    </w:p>
    <w:p w14:paraId="30E384C0" w14:textId="77777777" w:rsidR="00551C81" w:rsidRDefault="007B1998">
      <w:pPr>
        <w:pStyle w:val="BodyText"/>
      </w:pPr>
      <w:r>
        <w:t>You can place functions within variables.</w:t>
      </w:r>
    </w:p>
    <w:p w14:paraId="236886A1" w14:textId="77777777" w:rsidR="00551C81" w:rsidRDefault="007B1998">
      <w:pPr>
        <w:pStyle w:val="SourceCode"/>
      </w:pPr>
      <w:r>
        <w:rPr>
          <w:rStyle w:val="KeywordTok"/>
        </w:rPr>
        <w:t>var</w:t>
      </w:r>
      <w:r>
        <w:rPr>
          <w:rStyle w:val="NormalTok"/>
        </w:rPr>
        <w:t xml:space="preserve"> myFunction </w:t>
      </w:r>
      <w:r>
        <w:rPr>
          <w:rStyle w:val="OperatorTok"/>
        </w:rPr>
        <w:t>=</w:t>
      </w:r>
      <w:r>
        <w:rPr>
          <w:rStyle w:val="NormalTok"/>
        </w:rPr>
        <w:t xml:space="preserve"> </w:t>
      </w:r>
      <w:r>
        <w:rPr>
          <w:rStyle w:val="AttributeTok"/>
        </w:rPr>
        <w:t>functionName</w:t>
      </w:r>
      <w:r>
        <w:rPr>
          <w:rStyle w:val="NormalTok"/>
        </w:rPr>
        <w:t xml:space="preserve">(argument) </w:t>
      </w:r>
      <w:r>
        <w:rPr>
          <w:rStyle w:val="OperatorTok"/>
        </w:rPr>
        <w:t>{</w:t>
      </w:r>
      <w:r>
        <w:br/>
      </w:r>
      <w:r>
        <w:rPr>
          <w:rStyle w:val="NormalTok"/>
        </w:rPr>
        <w:t xml:space="preserve">    </w:t>
      </w:r>
      <w:r>
        <w:rPr>
          <w:rStyle w:val="CommentTok"/>
        </w:rPr>
        <w:t>// function code goes here</w:t>
      </w:r>
      <w:r>
        <w:br/>
      </w:r>
      <w:r>
        <w:rPr>
          <w:rStyle w:val="OperatorTok"/>
        </w:rPr>
        <w:t>};</w:t>
      </w:r>
    </w:p>
    <w:p w14:paraId="7C018FE6" w14:textId="77777777" w:rsidR="00551C81" w:rsidRDefault="007B1998">
      <w:pPr>
        <w:pStyle w:val="FirstParagraph"/>
      </w:pPr>
      <w:r>
        <w:t>When you call the variable myFunction, it will run the function you have stored in that variable.</w:t>
      </w:r>
    </w:p>
    <w:p w14:paraId="62FA5A59" w14:textId="77777777" w:rsidR="00551C81" w:rsidRDefault="007B1998">
      <w:pPr>
        <w:pStyle w:val="Heading3"/>
      </w:pPr>
      <w:bookmarkStart w:id="50" w:name="functions"/>
      <w:bookmarkEnd w:id="50"/>
      <w:r>
        <w:t>2.4 Functions</w:t>
      </w:r>
    </w:p>
    <w:p w14:paraId="3968E279" w14:textId="77777777" w:rsidR="00551C81" w:rsidRDefault="007B1998">
      <w:pPr>
        <w:pStyle w:val="FirstParagraph"/>
      </w:pPr>
      <w:r>
        <w:t>Functions are pieces of code that can run when called upon. To use a function, it must be defined using the function declaration.</w:t>
      </w:r>
    </w:p>
    <w:p w14:paraId="07C50325" w14:textId="77777777" w:rsidR="00551C81" w:rsidRDefault="007B1998">
      <w:pPr>
        <w:pStyle w:val="BodyText"/>
      </w:pPr>
      <w:r>
        <w:t>When defining a function, you also define the parameters that are required for the function. These parameters are placeholders for accepting variable values created outside of the function. For example, let's look at a basic function.</w:t>
      </w:r>
    </w:p>
    <w:p w14:paraId="2C1644FC" w14:textId="77777777" w:rsidR="00551C81" w:rsidRDefault="007B1998">
      <w:pPr>
        <w:pStyle w:val="SourceCode"/>
      </w:pPr>
      <w:r>
        <w:rPr>
          <w:rStyle w:val="CommentTok"/>
        </w:rPr>
        <w:lastRenderedPageBreak/>
        <w:t>// function declaration with parameters</w:t>
      </w:r>
      <w:r>
        <w:br/>
      </w:r>
      <w:r>
        <w:rPr>
          <w:rStyle w:val="KeywordTok"/>
        </w:rPr>
        <w:t>function</w:t>
      </w:r>
      <w:r>
        <w:rPr>
          <w:rStyle w:val="NormalTok"/>
        </w:rPr>
        <w:t xml:space="preserve"> </w:t>
      </w:r>
      <w:r>
        <w:rPr>
          <w:rStyle w:val="AttributeTok"/>
        </w:rPr>
        <w:t>multiply_this</w:t>
      </w:r>
      <w:r>
        <w:rPr>
          <w:rStyle w:val="NormalTok"/>
        </w:rPr>
        <w:t>(a</w:t>
      </w:r>
      <w:r>
        <w:rPr>
          <w:rStyle w:val="OperatorTok"/>
        </w:rPr>
        <w:t>,</w:t>
      </w:r>
      <w:r>
        <w:rPr>
          <w:rStyle w:val="NormalTok"/>
        </w:rPr>
        <w:t xml:space="preserve">b) </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OperatorTok"/>
        </w:rPr>
        <w:t>}</w:t>
      </w:r>
      <w:r>
        <w:br/>
      </w:r>
      <w:r>
        <w:br/>
      </w:r>
      <w:r>
        <w:rPr>
          <w:rStyle w:val="CommentTok"/>
        </w:rPr>
        <w:t>// call the function, providing arguments for the parameters</w:t>
      </w:r>
      <w:r>
        <w:br/>
      </w:r>
      <w:r>
        <w:rPr>
          <w:rStyle w:val="KeywordTok"/>
        </w:rPr>
        <w:t>var</w:t>
      </w:r>
      <w:r>
        <w:rPr>
          <w:rStyle w:val="NormalTok"/>
        </w:rPr>
        <w:t xml:space="preserve"> x </w:t>
      </w:r>
      <w:r>
        <w:rPr>
          <w:rStyle w:val="OperatorTok"/>
        </w:rPr>
        <w:t>=</w:t>
      </w:r>
      <w:r>
        <w:rPr>
          <w:rStyle w:val="NormalTok"/>
        </w:rPr>
        <w:t xml:space="preserve"> </w:t>
      </w:r>
      <w:r>
        <w:rPr>
          <w:rStyle w:val="DecValTok"/>
        </w:rPr>
        <w:t>4</w:t>
      </w:r>
      <w:r>
        <w:rPr>
          <w:rStyle w:val="OperatorTok"/>
        </w:rPr>
        <w:t>;</w:t>
      </w:r>
      <w:r>
        <w:br/>
      </w:r>
      <w:r>
        <w:rPr>
          <w:rStyle w:val="KeywordTok"/>
        </w:rPr>
        <w:t>var</w:t>
      </w:r>
      <w:r>
        <w:rPr>
          <w:rStyle w:val="NormalTok"/>
        </w:rPr>
        <w:t xml:space="preserve"> y </w:t>
      </w:r>
      <w:r>
        <w:rPr>
          <w:rStyle w:val="OperatorTok"/>
        </w:rPr>
        <w:t>=</w:t>
      </w:r>
      <w:r>
        <w:rPr>
          <w:rStyle w:val="NormalTok"/>
        </w:rPr>
        <w:t xml:space="preserve"> </w:t>
      </w:r>
      <w:r>
        <w:rPr>
          <w:rStyle w:val="DecValTok"/>
        </w:rPr>
        <w:t>5</w:t>
      </w:r>
      <w:r>
        <w:rPr>
          <w:rStyle w:val="OperatorTok"/>
        </w:rPr>
        <w:t>;</w:t>
      </w:r>
      <w:r>
        <w:br/>
      </w:r>
      <w:r>
        <w:br/>
      </w:r>
      <w:r>
        <w:rPr>
          <w:rStyle w:val="AttributeTok"/>
        </w:rPr>
        <w:t>multiply_this</w:t>
      </w:r>
      <w:r>
        <w:rPr>
          <w:rStyle w:val="NormalTok"/>
        </w:rPr>
        <w:t>(x</w:t>
      </w:r>
      <w:r>
        <w:rPr>
          <w:rStyle w:val="OperatorTok"/>
        </w:rPr>
        <w:t>,</w:t>
      </w:r>
      <w:r>
        <w:rPr>
          <w:rStyle w:val="NormalTok"/>
        </w:rPr>
        <w:t>y)</w:t>
      </w:r>
      <w:r>
        <w:rPr>
          <w:rStyle w:val="OperatorTok"/>
        </w:rPr>
        <w:t>;</w:t>
      </w:r>
      <w:r>
        <w:rPr>
          <w:rStyle w:val="NormalTok"/>
        </w:rPr>
        <w:t xml:space="preserve"> </w:t>
      </w:r>
      <w:r>
        <w:rPr>
          <w:rStyle w:val="CommentTok"/>
        </w:rPr>
        <w:t>// run function with x and y as our arguments</w:t>
      </w:r>
      <w:r>
        <w:br/>
      </w:r>
      <w:r>
        <w:rPr>
          <w:rStyle w:val="DecValTok"/>
        </w:rPr>
        <w:t>20</w:t>
      </w:r>
      <w:r>
        <w:rPr>
          <w:rStyle w:val="NormalTok"/>
        </w:rPr>
        <w:t xml:space="preserve"> </w:t>
      </w:r>
      <w:r>
        <w:rPr>
          <w:rStyle w:val="CommentTok"/>
        </w:rPr>
        <w:t>// returned value</w:t>
      </w:r>
    </w:p>
    <w:p w14:paraId="6D614745" w14:textId="77777777" w:rsidR="00551C81" w:rsidRDefault="007B1998">
      <w:pPr>
        <w:pStyle w:val="FirstParagraph"/>
      </w:pPr>
      <w:r>
        <w:rPr>
          <w:b/>
        </w:rPr>
        <w:t>Return Values</w:t>
      </w:r>
    </w:p>
    <w:p w14:paraId="47F80618" w14:textId="77777777" w:rsidR="00551C81" w:rsidRDefault="007B1998">
      <w:pPr>
        <w:pStyle w:val="BodyText"/>
      </w:pPr>
      <w:r>
        <w:t>Functions often compute values that are then used in the DOM to either change the document</w:t>
      </w:r>
      <w:ins w:id="51" w:author="Andy" w:date="2017-01-18T20:02:00Z">
        <w:r w:rsidR="00D9244E">
          <w:t>,</w:t>
        </w:r>
      </w:ins>
      <w:r>
        <w:t xml:space="preserve"> add or remove content, modify a variable</w:t>
      </w:r>
      <w:ins w:id="52" w:author="Andy" w:date="2017-01-18T20:02:00Z">
        <w:r w:rsidR="00D9244E">
          <w:t>,</w:t>
        </w:r>
      </w:ins>
      <w:r>
        <w:t xml:space="preserve"> change a property value or visibility, or provide a value that is then used in another function. The computed values provided by the function are called return values. The return keyword is used in a function code block to tell the code to give a value back to the caller. Using the return keyword saves the return value for other use. Functions stop executing when the JavaScript reaches a return value. You can change variables without return values, but to receive values that can be used later, you use return.</w:t>
      </w:r>
    </w:p>
    <w:p w14:paraId="110EB371" w14:textId="77777777" w:rsidR="00551C81" w:rsidRDefault="007B1998">
      <w:pPr>
        <w:pStyle w:val="BodyText"/>
      </w:pPr>
      <w:r>
        <w:rPr>
          <w:b/>
        </w:rPr>
        <w:t>Parameters versus Arguments</w:t>
      </w:r>
    </w:p>
    <w:p w14:paraId="7C06BF07" w14:textId="77777777" w:rsidR="00551C81" w:rsidRDefault="007B1998">
      <w:pPr>
        <w:pStyle w:val="BodyText"/>
      </w:pPr>
      <w:r>
        <w:t>In the function definition above, we listed parameters that are taken by the function. Parameters are placeholders for objects that will be passed to the function when called. Arguments are the real values of the objects received as parameters for the function when it is invoked.</w:t>
      </w:r>
    </w:p>
    <w:p w14:paraId="29DB6C9A" w14:textId="77777777" w:rsidR="00551C81" w:rsidRDefault="007B1998">
      <w:pPr>
        <w:pStyle w:val="BodyText"/>
      </w:pPr>
      <w:r>
        <w:t xml:space="preserve">If a parameter is defined in JavaScript, it must be passed an argument when invoked. </w:t>
      </w:r>
      <w:r>
        <w:rPr>
          <w:i/>
        </w:rPr>
        <w:t>However, it is possible to provide default values if an argument is not received.</w:t>
      </w:r>
    </w:p>
    <w:p w14:paraId="61E20990" w14:textId="77777777" w:rsidR="00551C81" w:rsidRDefault="007B1998">
      <w:pPr>
        <w:pStyle w:val="BodyText"/>
      </w:pPr>
      <w:r>
        <w:t>There are a couple of ways you can declare and write functions.</w:t>
      </w:r>
    </w:p>
    <w:p w14:paraId="3795CD4D" w14:textId="77777777" w:rsidR="00551C81" w:rsidRDefault="007B1998">
      <w:pPr>
        <w:pStyle w:val="BodyText"/>
      </w:pPr>
      <w:r>
        <w:rPr>
          <w:b/>
        </w:rPr>
        <w:t>Function Declarations</w:t>
      </w:r>
    </w:p>
    <w:p w14:paraId="08F1E3B5" w14:textId="77777777" w:rsidR="00551C81" w:rsidRDefault="007B1998">
      <w:pPr>
        <w:pStyle w:val="BodyText"/>
      </w:pPr>
      <w:r>
        <w:t>Functions are declared using the function keyword, then saved for when they are called. Syntax looks as follows.</w:t>
      </w:r>
    </w:p>
    <w:p w14:paraId="42B95D56" w14:textId="77777777" w:rsidR="00551C81" w:rsidRDefault="007B1998">
      <w:pPr>
        <w:pStyle w:val="SourceCode"/>
      </w:pPr>
      <w:r>
        <w:rPr>
          <w:rStyle w:val="VerbatimChar"/>
        </w:rPr>
        <w:t>// function declaration with two parameters</w:t>
      </w:r>
      <w:r>
        <w:br/>
      </w:r>
      <w:r>
        <w:rPr>
          <w:rStyle w:val="VerbatimChar"/>
        </w:rPr>
        <w:t>function multiply_this(a,b) {</w:t>
      </w:r>
      <w:r>
        <w:br/>
      </w:r>
      <w:r>
        <w:rPr>
          <w:rStyle w:val="VerbatimChar"/>
        </w:rPr>
        <w:t xml:space="preserve">    return a*b;</w:t>
      </w:r>
      <w:r>
        <w:br/>
      </w:r>
      <w:r>
        <w:rPr>
          <w:rStyle w:val="VerbatimChar"/>
        </w:rPr>
        <w:t>}</w:t>
      </w:r>
      <w:r>
        <w:br/>
      </w:r>
      <w:r>
        <w:br/>
      </w:r>
      <w:r>
        <w:rPr>
          <w:rStyle w:val="VerbatimChar"/>
        </w:rPr>
        <w:t>// invocation</w:t>
      </w:r>
      <w:r>
        <w:br/>
      </w:r>
      <w:r>
        <w:rPr>
          <w:rStyle w:val="VerbatimChar"/>
        </w:rPr>
        <w:t>multiply_this(x,y)</w:t>
      </w:r>
      <w:r>
        <w:br/>
      </w:r>
      <w:r>
        <w:rPr>
          <w:rStyle w:val="VerbatimChar"/>
        </w:rPr>
        <w:t>20 // return value</w:t>
      </w:r>
    </w:p>
    <w:p w14:paraId="5C3E8A20" w14:textId="77777777" w:rsidR="00551C81" w:rsidRDefault="007B1998">
      <w:pPr>
        <w:pStyle w:val="FirstParagraph"/>
      </w:pPr>
      <w:r>
        <w:rPr>
          <w:b/>
        </w:rPr>
        <w:t>Function Expression</w:t>
      </w:r>
    </w:p>
    <w:p w14:paraId="6645DE51" w14:textId="77777777" w:rsidR="00551C81" w:rsidRDefault="007B1998">
      <w:pPr>
        <w:pStyle w:val="BodyText"/>
      </w:pPr>
      <w:r>
        <w:lastRenderedPageBreak/>
        <w:t>Functions can be held in variables. These functions are anonymous functions, and are not required to have a name.</w:t>
      </w:r>
    </w:p>
    <w:p w14:paraId="216EAA76" w14:textId="77777777" w:rsidR="00551C81" w:rsidRDefault="007B1998">
      <w:pPr>
        <w:pStyle w:val="SourceCode"/>
      </w:pPr>
      <w:r>
        <w:rPr>
          <w:rStyle w:val="CommentTok"/>
        </w:rPr>
        <w:t>// function expression</w:t>
      </w:r>
      <w:r>
        <w:br/>
      </w:r>
      <w:r>
        <w:rPr>
          <w:rStyle w:val="CommentTok"/>
        </w:rPr>
        <w:t>// this is an anonymous function (an unnamed function)</w:t>
      </w:r>
      <w:r>
        <w:br/>
      </w:r>
      <w:r>
        <w:rPr>
          <w:rStyle w:val="CommentTok"/>
        </w:rPr>
        <w:t>// functions stored in variables do not need a name, but rather are called using the variable name</w:t>
      </w:r>
      <w:r>
        <w:br/>
      </w:r>
      <w:r>
        <w:rPr>
          <w:rStyle w:val="KeywordTok"/>
        </w:rPr>
        <w:t>var</w:t>
      </w:r>
      <w:r>
        <w:rPr>
          <w:rStyle w:val="NormalTok"/>
        </w:rPr>
        <w:t xml:space="preserve"> multiply_that </w:t>
      </w:r>
      <w:r>
        <w:rPr>
          <w:rStyle w:val="OperatorTok"/>
        </w:rPr>
        <w:t>=</w:t>
      </w:r>
      <w:r>
        <w:rPr>
          <w:rStyle w:val="NormalTok"/>
        </w:rPr>
        <w:t xml:space="preserve"> </w:t>
      </w:r>
      <w:r>
        <w:rPr>
          <w:rStyle w:val="KeywordTok"/>
        </w:rPr>
        <w:t>function</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OperatorTok"/>
        </w:rPr>
        <w:t>}</w:t>
      </w:r>
      <w:r>
        <w:br/>
      </w:r>
      <w:r>
        <w:br/>
      </w:r>
      <w:r>
        <w:rPr>
          <w:rStyle w:val="AttributeTok"/>
        </w:rPr>
        <w:t>mutiply_that</w:t>
      </w:r>
      <w:r>
        <w:rPr>
          <w:rStyle w:val="NormalTok"/>
        </w:rPr>
        <w:t>(x</w:t>
      </w:r>
      <w:r>
        <w:rPr>
          <w:rStyle w:val="OperatorTok"/>
        </w:rPr>
        <w:t>,</w:t>
      </w:r>
      <w:r>
        <w:rPr>
          <w:rStyle w:val="NormalTok"/>
        </w:rPr>
        <w:t xml:space="preserve">y) </w:t>
      </w:r>
      <w:r>
        <w:rPr>
          <w:rStyle w:val="CommentTok"/>
        </w:rPr>
        <w:t>// run function</w:t>
      </w:r>
      <w:r>
        <w:br/>
      </w:r>
      <w:r>
        <w:rPr>
          <w:rStyle w:val="DecValTok"/>
        </w:rPr>
        <w:t>20</w:t>
      </w:r>
      <w:r>
        <w:rPr>
          <w:rStyle w:val="NormalTok"/>
        </w:rPr>
        <w:t xml:space="preserve"> </w:t>
      </w:r>
      <w:r>
        <w:rPr>
          <w:rStyle w:val="CommentTok"/>
        </w:rPr>
        <w:t>// return value</w:t>
      </w:r>
    </w:p>
    <w:p w14:paraId="2D8E2CF6" w14:textId="034FB87E" w:rsidR="00551C81" w:rsidRDefault="007B1998">
      <w:pPr>
        <w:pStyle w:val="FirstParagraph"/>
      </w:pPr>
      <w:r>
        <w:t>Anonymous functions, or function expressions, are used a</w:t>
      </w:r>
      <w:ins w:id="53" w:author="bo zhao" w:date="2017-01-18T22:20:00Z">
        <w:r w:rsidR="00E21C88">
          <w:t xml:space="preserve"> </w:t>
        </w:r>
      </w:ins>
      <w:r>
        <w:t xml:space="preserve">lot </w:t>
      </w:r>
      <w:ins w:id="54" w:author="bo zhao" w:date="2017-01-18T22:20:00Z">
        <w:r w:rsidR="00E21C88">
          <w:t>in web applications</w:t>
        </w:r>
      </w:ins>
      <w:del w:id="55" w:author="bo zhao" w:date="2017-01-18T22:20:00Z">
        <w:r w:rsidDel="00E21C88">
          <w:delText>in D3</w:delText>
        </w:r>
      </w:del>
      <w:r>
        <w:t>. When you see a function without a name or declaration, that is what is going on.</w:t>
      </w:r>
    </w:p>
    <w:p w14:paraId="425FA6C5" w14:textId="77777777" w:rsidR="00551C81" w:rsidRDefault="007B1998">
      <w:pPr>
        <w:pStyle w:val="BodyText"/>
      </w:pPr>
      <w:r>
        <w:rPr>
          <w:b/>
        </w:rPr>
        <w:t>Functions as Objects</w:t>
      </w:r>
    </w:p>
    <w:p w14:paraId="6A8D9F64" w14:textId="77777777" w:rsidR="00551C81" w:rsidRDefault="007B1998">
      <w:pPr>
        <w:pStyle w:val="BodyText"/>
      </w:pPr>
      <w:r>
        <w:t>Functions are objects, and can have both properties and methods. They can be stored as variables and referred to later. Functions can be stored within other objects as methods of that object, and then referred to later. For example:</w:t>
      </w:r>
    </w:p>
    <w:p w14:paraId="5628B8A3" w14:textId="77777777" w:rsidR="00551C81" w:rsidRDefault="007B1998">
      <w:pPr>
        <w:pStyle w:val="SourceCode"/>
      </w:pPr>
      <w:r>
        <w:rPr>
          <w:rStyle w:val="KeywordTok"/>
        </w:rPr>
        <w:t>var</w:t>
      </w:r>
      <w:r>
        <w:rPr>
          <w:rStyle w:val="NormalTok"/>
        </w:rPr>
        <w:t xml:space="preserve"> newCar </w:t>
      </w:r>
      <w:r>
        <w:rPr>
          <w:rStyle w:val="OperatorTok"/>
        </w:rPr>
        <w:t>=</w:t>
      </w:r>
      <w:r>
        <w:rPr>
          <w:rStyle w:val="NormalTok"/>
        </w:rPr>
        <w:t xml:space="preserve"> </w:t>
      </w:r>
      <w:r>
        <w:rPr>
          <w:rStyle w:val="OperatorTok"/>
        </w:rPr>
        <w:t>{</w:t>
      </w:r>
      <w:r>
        <w:br/>
      </w:r>
      <w:r>
        <w:rPr>
          <w:rStyle w:val="NormalTok"/>
        </w:rPr>
        <w:t xml:space="preserve">    </w:t>
      </w:r>
      <w:r>
        <w:rPr>
          <w:rStyle w:val="DataTypeTok"/>
        </w:rPr>
        <w:t>make</w:t>
      </w:r>
      <w:r>
        <w:rPr>
          <w:rStyle w:val="OperatorTok"/>
        </w:rPr>
        <w:t>:</w:t>
      </w:r>
      <w:r>
        <w:rPr>
          <w:rStyle w:val="NormalTok"/>
        </w:rPr>
        <w:t xml:space="preserve"> </w:t>
      </w:r>
      <w:r>
        <w:rPr>
          <w:rStyle w:val="StringTok"/>
        </w:rPr>
        <w:t>"Subaru"</w:t>
      </w:r>
      <w:r>
        <w:rPr>
          <w:rStyle w:val="OperatorTok"/>
        </w:rPr>
        <w:t>,</w:t>
      </w:r>
      <w:r>
        <w:br/>
      </w:r>
      <w:r>
        <w:rPr>
          <w:rStyle w:val="NormalTok"/>
        </w:rPr>
        <w:t xml:space="preserve">    </w:t>
      </w:r>
      <w:r>
        <w:rPr>
          <w:rStyle w:val="DataTypeTok"/>
        </w:rPr>
        <w:t>model</w:t>
      </w:r>
      <w:r>
        <w:rPr>
          <w:rStyle w:val="OperatorTok"/>
        </w:rPr>
        <w:t>:</w:t>
      </w:r>
      <w:r>
        <w:rPr>
          <w:rStyle w:val="NormalTok"/>
        </w:rPr>
        <w:t xml:space="preserve"> </w:t>
      </w:r>
      <w:r>
        <w:rPr>
          <w:rStyle w:val="StringTok"/>
        </w:rPr>
        <w:t>"Forrester"</w:t>
      </w:r>
      <w:r>
        <w:rPr>
          <w:rStyle w:val="OperatorTok"/>
        </w:rPr>
        <w:t>,</w:t>
      </w:r>
      <w:r>
        <w:br/>
      </w:r>
      <w:r>
        <w:rPr>
          <w:rStyle w:val="NormalTok"/>
        </w:rPr>
        <w:t xml:space="preserve">    </w:t>
      </w:r>
      <w:r>
        <w:rPr>
          <w:rStyle w:val="DataTypeTok"/>
        </w:rPr>
        <w:t>color</w:t>
      </w:r>
      <w:r>
        <w:rPr>
          <w:rStyle w:val="OperatorTok"/>
        </w:rPr>
        <w:t>:</w:t>
      </w:r>
      <w:r>
        <w:rPr>
          <w:rStyle w:val="NormalTok"/>
        </w:rPr>
        <w:t xml:space="preserve"> </w:t>
      </w:r>
      <w:r>
        <w:rPr>
          <w:rStyle w:val="StringTok"/>
        </w:rPr>
        <w:t>"Blue"</w:t>
      </w:r>
      <w:r>
        <w:rPr>
          <w:rStyle w:val="OperatorTok"/>
        </w:rPr>
        <w:t>,</w:t>
      </w:r>
      <w:r>
        <w:br/>
      </w:r>
      <w:r>
        <w:rPr>
          <w:rStyle w:val="NormalTok"/>
        </w:rPr>
        <w:t xml:space="preserve">    </w:t>
      </w:r>
      <w:r>
        <w:rPr>
          <w:rStyle w:val="DataTypeTok"/>
        </w:rPr>
        <w:t>start</w:t>
      </w:r>
      <w:r>
        <w:rPr>
          <w:rStyle w:val="OperatorTok"/>
        </w:rPr>
        <w:t>:</w:t>
      </w:r>
      <w:r>
        <w:rPr>
          <w:rStyle w:val="NormalTok"/>
        </w:rPr>
        <w:t xml:space="preserve"> </w:t>
      </w:r>
      <w:r>
        <w:rPr>
          <w:rStyle w:val="KeywordTok"/>
        </w:rPr>
        <w:t>function</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"Vroom!"</w:t>
      </w:r>
      <w:r>
        <w:rPr>
          <w:rStyle w:val="NormalTok"/>
        </w:rPr>
        <w:t>)</w:t>
      </w:r>
      <w:r>
        <w:rPr>
          <w:rStyle w:val="OperatorTok"/>
        </w:rPr>
        <w:t>;</w:t>
      </w:r>
      <w:r>
        <w:rPr>
          <w:rStyle w:val="NormalTok"/>
        </w:rPr>
        <w:t xml:space="preserve"> </w:t>
      </w:r>
      <w:r>
        <w:rPr>
          <w:rStyle w:val="CommentTok"/>
        </w:rPr>
        <w:t>// can hold block of code to run!</w:t>
      </w:r>
      <w:r>
        <w:br/>
      </w:r>
      <w:r>
        <w:rPr>
          <w:rStyle w:val="NormalTok"/>
        </w:rPr>
        <w:t xml:space="preserve">    </w:t>
      </w:r>
      <w:r>
        <w:rPr>
          <w:rStyle w:val="OperatorTok"/>
        </w:rPr>
        <w:t>}</w:t>
      </w:r>
      <w:r>
        <w:br/>
      </w:r>
      <w:r>
        <w:rPr>
          <w:rStyle w:val="OperatorTok"/>
        </w:rPr>
        <w:t>}</w:t>
      </w:r>
      <w:r>
        <w:br/>
      </w:r>
      <w:r>
        <w:br/>
      </w:r>
      <w:r>
        <w:rPr>
          <w:rStyle w:val="CommentTok"/>
        </w:rPr>
        <w:t>// view the data values</w:t>
      </w:r>
      <w:r>
        <w:br/>
      </w:r>
      <w:r>
        <w:rPr>
          <w:rStyle w:val="VariableTok"/>
        </w:rPr>
        <w:t>console</w:t>
      </w:r>
      <w:r>
        <w:rPr>
          <w:rStyle w:val="NormalTok"/>
        </w:rPr>
        <w:t>.</w:t>
      </w:r>
      <w:r>
        <w:rPr>
          <w:rStyle w:val="AttributeTok"/>
        </w:rPr>
        <w:t>log</w:t>
      </w:r>
      <w:r>
        <w:rPr>
          <w:rStyle w:val="NormalTok"/>
        </w:rPr>
        <w:t>(newCar)</w:t>
      </w:r>
      <w:r>
        <w:rPr>
          <w:rStyle w:val="OperatorTok"/>
        </w:rPr>
        <w:t>;</w:t>
      </w:r>
      <w:r>
        <w:br/>
      </w:r>
      <w:r>
        <w:rPr>
          <w:rStyle w:val="VariableTok"/>
        </w:rPr>
        <w:t>console</w:t>
      </w:r>
      <w:r>
        <w:rPr>
          <w:rStyle w:val="NormalTok"/>
        </w:rPr>
        <w:t>.</w:t>
      </w:r>
      <w:r>
        <w:rPr>
          <w:rStyle w:val="AttributeTok"/>
        </w:rPr>
        <w:t>log</w:t>
      </w:r>
      <w:r>
        <w:rPr>
          <w:rStyle w:val="NormalTok"/>
        </w:rPr>
        <w:t>(</w:t>
      </w:r>
      <w:r>
        <w:rPr>
          <w:rStyle w:val="VariableTok"/>
        </w:rPr>
        <w:t>newCar</w:t>
      </w:r>
      <w:r>
        <w:rPr>
          <w:rStyle w:val="NormalTok"/>
        </w:rPr>
        <w:t>.</w:t>
      </w:r>
      <w:r>
        <w:rPr>
          <w:rStyle w:val="AttributeTok"/>
        </w:rPr>
        <w:t>make</w:t>
      </w:r>
      <w:r>
        <w:rPr>
          <w:rStyle w:val="NormalTok"/>
        </w:rPr>
        <w:t>)</w:t>
      </w:r>
      <w:r>
        <w:rPr>
          <w:rStyle w:val="OperatorTok"/>
        </w:rPr>
        <w:t>;</w:t>
      </w:r>
      <w:r>
        <w:br/>
      </w:r>
      <w:r>
        <w:br/>
      </w:r>
      <w:r>
        <w:rPr>
          <w:rStyle w:val="CommentTok"/>
        </w:rPr>
        <w:t>// or start the car</w:t>
      </w:r>
      <w:r>
        <w:br/>
      </w:r>
      <w:r>
        <w:rPr>
          <w:rStyle w:val="VariableTok"/>
        </w:rPr>
        <w:t>newCar</w:t>
      </w:r>
      <w:r>
        <w:rPr>
          <w:rStyle w:val="NormalTok"/>
        </w:rPr>
        <w:t>.</w:t>
      </w:r>
      <w:r>
        <w:rPr>
          <w:rStyle w:val="AttributeTok"/>
        </w:rPr>
        <w:t>start</w:t>
      </w:r>
      <w:r>
        <w:rPr>
          <w:rStyle w:val="NormalTok"/>
        </w:rPr>
        <w:t>()</w:t>
      </w:r>
      <w:r>
        <w:rPr>
          <w:rStyle w:val="OperatorTok"/>
        </w:rPr>
        <w:t>;</w:t>
      </w:r>
    </w:p>
    <w:p w14:paraId="734021F9" w14:textId="77777777" w:rsidR="00551C81" w:rsidRDefault="007B1998">
      <w:pPr>
        <w:pStyle w:val="FirstParagraph"/>
      </w:pPr>
      <w:r>
        <w:rPr>
          <w:b/>
        </w:rPr>
        <w:t>Function Hoisting</w:t>
      </w:r>
    </w:p>
    <w:p w14:paraId="7E6448B6" w14:textId="77777777" w:rsidR="00551C81" w:rsidRDefault="007B1998">
      <w:pPr>
        <w:pStyle w:val="BodyText"/>
      </w:pPr>
      <w:r>
        <w:t>If a function is declared, it can be called before the declaration. This is the default behavior of JavaScript, and it moves functions to the top of the scope. It is called hoisting. Function expressions are not hoisted, however.</w:t>
      </w:r>
      <w:bookmarkStart w:id="56" w:name="_GoBack"/>
      <w:bookmarkEnd w:id="56"/>
    </w:p>
    <w:p w14:paraId="684666AD" w14:textId="77777777" w:rsidR="00551C81" w:rsidRDefault="007B1998">
      <w:pPr>
        <w:pStyle w:val="Heading3"/>
      </w:pPr>
      <w:bookmarkStart w:id="57" w:name="variable-scope"/>
      <w:bookmarkEnd w:id="57"/>
      <w:r>
        <w:t>2.5 Variable Scope</w:t>
      </w:r>
    </w:p>
    <w:p w14:paraId="6FDDDEB9" w14:textId="77777777" w:rsidR="00551C81" w:rsidRDefault="007B1998">
      <w:pPr>
        <w:pStyle w:val="FirstParagraph"/>
      </w:pPr>
      <w:r>
        <w:t>Scope refers to the set of objects you have access to at any point in your script.</w:t>
      </w:r>
    </w:p>
    <w:p w14:paraId="2DB66448" w14:textId="77777777" w:rsidR="00551C81" w:rsidRDefault="007B1998">
      <w:pPr>
        <w:pStyle w:val="BodyText"/>
      </w:pPr>
      <w:r>
        <w:t xml:space="preserve">How long do variables last when you declare them? There are two main types of variables, global variables and local variables. Variables declared within a function are Local to that </w:t>
      </w:r>
      <w:r>
        <w:lastRenderedPageBreak/>
        <w:t>function. Values held within a local variable will not be usable after the function ends. Variables declared outside a function are Global, and can be used anywhere on the webpage.</w:t>
      </w:r>
    </w:p>
    <w:p w14:paraId="4931E869" w14:textId="77777777" w:rsidR="00551C81" w:rsidRDefault="007B1998">
      <w:pPr>
        <w:pStyle w:val="BodyText"/>
      </w:pPr>
      <w:r>
        <w:rPr>
          <w:b/>
        </w:rPr>
        <w:t>Global Variable</w:t>
      </w:r>
    </w:p>
    <w:p w14:paraId="1AADDE36" w14:textId="77777777" w:rsidR="00551C81" w:rsidRDefault="007B1998">
      <w:pPr>
        <w:pStyle w:val="SourceCode"/>
      </w:pPr>
      <w:r>
        <w:rPr>
          <w:rStyle w:val="VerbatimChar"/>
        </w:rPr>
        <w:t>var carName = " Jeep";</w:t>
      </w:r>
      <w:r>
        <w:br/>
      </w:r>
      <w:r>
        <w:rPr>
          <w:rStyle w:val="VerbatimChar"/>
        </w:rPr>
        <w:t>// code here can use carName</w:t>
      </w:r>
      <w:r>
        <w:br/>
      </w:r>
      <w:r>
        <w:rPr>
          <w:rStyle w:val="VerbatimChar"/>
        </w:rPr>
        <w:t>function functionName() {</w:t>
      </w:r>
      <w:r>
        <w:br/>
      </w:r>
      <w:r>
        <w:rPr>
          <w:rStyle w:val="VerbatimChar"/>
        </w:rPr>
        <w:t xml:space="preserve">    // code here can use carName</w:t>
      </w:r>
      <w:r>
        <w:br/>
      </w:r>
      <w:r>
        <w:rPr>
          <w:rStyle w:val="VerbatimChar"/>
        </w:rPr>
        <w:t>}</w:t>
      </w:r>
    </w:p>
    <w:p w14:paraId="1B327DD5" w14:textId="77777777" w:rsidR="00551C81" w:rsidRDefault="007B1998">
      <w:pPr>
        <w:pStyle w:val="FirstParagraph"/>
      </w:pPr>
      <w:r>
        <w:rPr>
          <w:b/>
        </w:rPr>
        <w:t>Local Variable</w:t>
      </w:r>
    </w:p>
    <w:p w14:paraId="7B122167" w14:textId="77777777" w:rsidR="00551C81" w:rsidRDefault="007B1998">
      <w:pPr>
        <w:pStyle w:val="SourceCode"/>
      </w:pPr>
      <w:r>
        <w:rPr>
          <w:rStyle w:val="VerbatimChar"/>
        </w:rPr>
        <w:t>// code that sits here can not use carName</w:t>
      </w:r>
      <w:r>
        <w:br/>
      </w:r>
      <w:r>
        <w:rPr>
          <w:rStyle w:val="VerbatimChar"/>
        </w:rPr>
        <w:t>function functionName() {</w:t>
      </w:r>
      <w:r>
        <w:br/>
      </w:r>
      <w:r>
        <w:rPr>
          <w:rStyle w:val="VerbatimChar"/>
        </w:rPr>
        <w:t xml:space="preserve">    var carName = "Jeep";</w:t>
      </w:r>
      <w:r>
        <w:br/>
      </w:r>
      <w:r>
        <w:rPr>
          <w:rStyle w:val="VerbatimChar"/>
        </w:rPr>
        <w:t xml:space="preserve">    // code here can use carName</w:t>
      </w:r>
      <w:r>
        <w:br/>
      </w:r>
      <w:r>
        <w:rPr>
          <w:rStyle w:val="VerbatimChar"/>
        </w:rPr>
        <w:t>}</w:t>
      </w:r>
    </w:p>
    <w:p w14:paraId="01986222" w14:textId="77777777" w:rsidR="00551C81" w:rsidRDefault="007B1998">
      <w:pPr>
        <w:pStyle w:val="FirstParagraph"/>
      </w:pPr>
      <w:r>
        <w:t>Assigning a value to a variable that is not declared automatically makes that variable global. In general, you want to limit the number of global variables to be only those that are required.</w:t>
      </w:r>
    </w:p>
    <w:p w14:paraId="4DF9739D" w14:textId="77777777" w:rsidR="00551C81" w:rsidRDefault="007B1998">
      <w:pPr>
        <w:pStyle w:val="Heading3"/>
      </w:pPr>
      <w:bookmarkStart w:id="58" w:name="more-on-methods"/>
      <w:bookmarkEnd w:id="58"/>
      <w:r>
        <w:t>2.6 More on Methods</w:t>
      </w:r>
    </w:p>
    <w:p w14:paraId="75D52FE4" w14:textId="77777777" w:rsidR="00551C81" w:rsidRDefault="007B1998">
      <w:pPr>
        <w:pStyle w:val="FirstParagraph"/>
      </w:pPr>
      <w:r>
        <w:t>Methods are the options and actions that can be performed on objects. Using the car as an object analogy, the methods might be start, drive, brake, and stop. These are actions the car can perform. In other words, write a function that defines how to start the car. In JavaScript, to start the car, access the start method by using car.start(). Likewise, write one for brake. Access the brake method by using car.brake().</w:t>
      </w:r>
    </w:p>
    <w:p w14:paraId="0E9B2BAD" w14:textId="77777777" w:rsidR="00551C81" w:rsidRDefault="007B1998">
      <w:pPr>
        <w:pStyle w:val="SourceCode"/>
      </w:pPr>
      <w:r>
        <w:rPr>
          <w:rStyle w:val="CommentTok"/>
        </w:rPr>
        <w:t>// example when working with Leaflet</w:t>
      </w:r>
      <w:r>
        <w:br/>
      </w:r>
      <w:r>
        <w:rPr>
          <w:rStyle w:val="VariableTok"/>
        </w:rPr>
        <w:t>L</w:t>
      </w:r>
      <w:r>
        <w:rPr>
          <w:rStyle w:val="NormalTok"/>
        </w:rPr>
        <w:t>.</w:t>
      </w:r>
      <w:r>
        <w:rPr>
          <w:rStyle w:val="AttributeTok"/>
        </w:rPr>
        <w:t>wmsLayer</w:t>
      </w:r>
      <w:r>
        <w:rPr>
          <w:rStyle w:val="NormalTok"/>
        </w:rPr>
        <w:t>().</w:t>
      </w:r>
      <w:r>
        <w:rPr>
          <w:rStyle w:val="AttributeTok"/>
        </w:rPr>
        <w:t>addTo</w:t>
      </w:r>
      <w:r>
        <w:rPr>
          <w:rStyle w:val="NormalTok"/>
        </w:rPr>
        <w:t>(map)</w:t>
      </w:r>
      <w:r>
        <w:rPr>
          <w:rStyle w:val="OperatorTok"/>
        </w:rPr>
        <w:t>;</w:t>
      </w:r>
      <w:r>
        <w:br/>
      </w:r>
      <w:r>
        <w:br/>
      </w:r>
      <w:r>
        <w:rPr>
          <w:rStyle w:val="CommentTok"/>
        </w:rPr>
        <w:t>// properties and methods</w:t>
      </w:r>
      <w:r>
        <w:br/>
      </w:r>
      <w:r>
        <w:rPr>
          <w:rStyle w:val="KeywordTok"/>
        </w:rPr>
        <w:t>var</w:t>
      </w:r>
      <w:r>
        <w:rPr>
          <w:rStyle w:val="NormalTok"/>
        </w:rPr>
        <w:t xml:space="preserve"> car </w:t>
      </w:r>
      <w:r>
        <w:rPr>
          <w:rStyle w:val="OperatorTok"/>
        </w:rPr>
        <w:t>=</w:t>
      </w:r>
      <w:r>
        <w:rPr>
          <w:rStyle w:val="NormalTok"/>
        </w:rPr>
        <w:t xml:space="preserve"> </w:t>
      </w:r>
      <w:r>
        <w:rPr>
          <w:rStyle w:val="OperatorTok"/>
        </w:rPr>
        <w:t>{</w:t>
      </w:r>
      <w:r>
        <w:br/>
      </w:r>
      <w:r>
        <w:rPr>
          <w:rStyle w:val="NormalTok"/>
        </w:rPr>
        <w:t xml:space="preserve">    </w:t>
      </w:r>
      <w:r>
        <w:rPr>
          <w:rStyle w:val="DataTypeTok"/>
        </w:rPr>
        <w:t>make</w:t>
      </w:r>
      <w:r>
        <w:rPr>
          <w:rStyle w:val="OperatorTok"/>
        </w:rPr>
        <w:t>:</w:t>
      </w:r>
      <w:r>
        <w:rPr>
          <w:rStyle w:val="StringTok"/>
        </w:rPr>
        <w:t>"Jeep"</w:t>
      </w:r>
      <w:r>
        <w:rPr>
          <w:rStyle w:val="OperatorTok"/>
        </w:rPr>
        <w:t>,</w:t>
      </w:r>
      <w:r>
        <w:br/>
      </w:r>
      <w:r>
        <w:rPr>
          <w:rStyle w:val="NormalTok"/>
        </w:rPr>
        <w:t xml:space="preserve">    </w:t>
      </w:r>
      <w:r>
        <w:rPr>
          <w:rStyle w:val="DataTypeTok"/>
        </w:rPr>
        <w:t>model</w:t>
      </w:r>
      <w:r>
        <w:rPr>
          <w:rStyle w:val="OperatorTok"/>
        </w:rPr>
        <w:t>:</w:t>
      </w:r>
      <w:r>
        <w:rPr>
          <w:rStyle w:val="NormalTok"/>
        </w:rPr>
        <w:t xml:space="preserve"> </w:t>
      </w:r>
      <w:r>
        <w:rPr>
          <w:rStyle w:val="StringTok"/>
        </w:rPr>
        <w:t>"Grand Cherokee "</w:t>
      </w:r>
      <w:r>
        <w:rPr>
          <w:rStyle w:val="OperatorTok"/>
        </w:rPr>
        <w:t>,</w:t>
      </w:r>
      <w:r>
        <w:br/>
      </w:r>
      <w:r>
        <w:rPr>
          <w:rStyle w:val="NormalTok"/>
        </w:rPr>
        <w:t xml:space="preserve">    </w:t>
      </w:r>
      <w:r>
        <w:rPr>
          <w:rStyle w:val="DataTypeTok"/>
        </w:rPr>
        <w:t>year</w:t>
      </w:r>
      <w:r>
        <w:rPr>
          <w:rStyle w:val="OperatorTok"/>
        </w:rPr>
        <w:t>:</w:t>
      </w:r>
      <w:r>
        <w:rPr>
          <w:rStyle w:val="NormalTok"/>
        </w:rPr>
        <w:t xml:space="preserve"> </w:t>
      </w:r>
      <w:r>
        <w:rPr>
          <w:rStyle w:val="DecValTok"/>
        </w:rPr>
        <w:t>2013</w:t>
      </w:r>
      <w:r>
        <w:rPr>
          <w:rStyle w:val="OperatorTok"/>
        </w:rPr>
        <w:t>,</w:t>
      </w:r>
      <w:r>
        <w:br/>
      </w:r>
      <w:r>
        <w:rPr>
          <w:rStyle w:val="NormalTok"/>
        </w:rPr>
        <w:t xml:space="preserve">    </w:t>
      </w:r>
      <w:r>
        <w:rPr>
          <w:rStyle w:val="DataTypeTok"/>
        </w:rPr>
        <w:t>color</w:t>
      </w:r>
      <w:r>
        <w:rPr>
          <w:rStyle w:val="OperatorTok"/>
        </w:rPr>
        <w:t>:</w:t>
      </w:r>
      <w:r>
        <w:rPr>
          <w:rStyle w:val="NormalTok"/>
        </w:rPr>
        <w:t xml:space="preserve"> </w:t>
      </w:r>
      <w:r>
        <w:rPr>
          <w:rStyle w:val="StringTok"/>
        </w:rPr>
        <w:t>"Black"</w:t>
      </w:r>
      <w:r>
        <w:rPr>
          <w:rStyle w:val="OperatorTok"/>
        </w:rPr>
        <w:t>,</w:t>
      </w:r>
      <w:r>
        <w:br/>
      </w:r>
      <w:r>
        <w:rPr>
          <w:rStyle w:val="NormalTok"/>
        </w:rPr>
        <w:t xml:space="preserve">    </w:t>
      </w:r>
      <w:r>
        <w:rPr>
          <w:rStyle w:val="DataTypeTok"/>
        </w:rPr>
        <w:t>start</w:t>
      </w:r>
      <w:r>
        <w:rPr>
          <w:rStyle w:val="OperatorTok"/>
        </w:rPr>
        <w:t>:</w:t>
      </w:r>
      <w:r>
        <w:rPr>
          <w:rStyle w:val="NormalTok"/>
        </w:rPr>
        <w:t xml:space="preserve"> </w:t>
      </w:r>
      <w:r>
        <w:rPr>
          <w:rStyle w:val="KeywordTok"/>
        </w:rPr>
        <w:t>function</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"Car started!"</w:t>
      </w:r>
      <w:r>
        <w:rPr>
          <w:rStyle w:val="NormalTok"/>
        </w:rPr>
        <w:t>)</w:t>
      </w:r>
      <w:r>
        <w:rPr>
          <w:rStyle w:val="OperatorTok"/>
        </w:rPr>
        <w:t>;</w:t>
      </w:r>
      <w:r>
        <w:br/>
      </w:r>
      <w:r>
        <w:rPr>
          <w:rStyle w:val="NormalTok"/>
        </w:rPr>
        <w:t xml:space="preserve">    </w:t>
      </w:r>
      <w:r>
        <w:rPr>
          <w:rStyle w:val="OperatorTok"/>
        </w:rPr>
        <w:t>}</w:t>
      </w:r>
      <w:r>
        <w:br/>
      </w:r>
      <w:r>
        <w:rPr>
          <w:rStyle w:val="OperatorTok"/>
        </w:rPr>
        <w:t>};</w:t>
      </w:r>
      <w:r>
        <w:br/>
      </w:r>
      <w:r>
        <w:br/>
      </w:r>
      <w:r>
        <w:rPr>
          <w:rStyle w:val="VariableTok"/>
        </w:rPr>
        <w:t>car</w:t>
      </w:r>
      <w:r>
        <w:rPr>
          <w:rStyle w:val="NormalTok"/>
        </w:rPr>
        <w:t>.</w:t>
      </w:r>
      <w:r>
        <w:rPr>
          <w:rStyle w:val="AttributeTok"/>
        </w:rPr>
        <w:t>start</w:t>
      </w:r>
      <w:r>
        <w:rPr>
          <w:rStyle w:val="NormalTok"/>
        </w:rPr>
        <w:t xml:space="preserve">()  </w:t>
      </w:r>
      <w:r>
        <w:rPr>
          <w:rStyle w:val="CommentTok"/>
        </w:rPr>
        <w:t>//the car conduct a method</w:t>
      </w:r>
      <w:r>
        <w:br/>
      </w:r>
      <w:r>
        <w:rPr>
          <w:rStyle w:val="NormalTok"/>
        </w:rPr>
        <w:t>Car started</w:t>
      </w:r>
      <w:r>
        <w:rPr>
          <w:rStyle w:val="OperatorTok"/>
        </w:rPr>
        <w:t>!</w:t>
      </w:r>
      <w:r>
        <w:rPr>
          <w:rStyle w:val="NormalTok"/>
        </w:rPr>
        <w:t xml:space="preserve"> </w:t>
      </w:r>
      <w:r>
        <w:rPr>
          <w:rStyle w:val="CommentTok"/>
        </w:rPr>
        <w:t>// Return value.</w:t>
      </w:r>
    </w:p>
    <w:p w14:paraId="71E74A69" w14:textId="77777777" w:rsidR="00551C81" w:rsidRDefault="007B1998">
      <w:pPr>
        <w:pStyle w:val="Heading3"/>
      </w:pPr>
      <w:bookmarkStart w:id="59" w:name="properties-and-values"/>
      <w:bookmarkEnd w:id="59"/>
      <w:r>
        <w:lastRenderedPageBreak/>
        <w:t>2.7 Properties and Values</w:t>
      </w:r>
    </w:p>
    <w:p w14:paraId="511E91AF" w14:textId="77777777" w:rsidR="00551C81" w:rsidRDefault="007B1998">
      <w:pPr>
        <w:pStyle w:val="FirstParagraph"/>
      </w:pPr>
      <w:r>
        <w:t>Properties are the values associated with a JavaScript object. Let's use the car example again</w:t>
      </w:r>
      <w:ins w:id="60" w:author="Andy" w:date="2017-01-18T20:07:00Z">
        <w:r w:rsidR="00A05C37">
          <w:t>.</w:t>
        </w:r>
      </w:ins>
      <w:del w:id="61" w:author="Andy" w:date="2017-01-18T20:07:00Z">
        <w:r w:rsidDel="00A05C37">
          <w:delText>, f</w:delText>
        </w:r>
      </w:del>
      <w:ins w:id="62" w:author="Andy" w:date="2017-01-18T20:07:00Z">
        <w:r w:rsidR="00A05C37">
          <w:t xml:space="preserve"> F</w:t>
        </w:r>
      </w:ins>
      <w:r>
        <w:t>or the object car, say it has the properties of make, model, weight, and color. Each of these can be set to a value.</w:t>
      </w:r>
    </w:p>
    <w:p w14:paraId="1CC7C403" w14:textId="77777777" w:rsidR="00551C81" w:rsidRDefault="007B1998">
      <w:pPr>
        <w:pStyle w:val="SourceCode"/>
      </w:pPr>
      <w:r>
        <w:rPr>
          <w:rStyle w:val="KeywordTok"/>
        </w:rPr>
        <w:t>var</w:t>
      </w:r>
      <w:r>
        <w:rPr>
          <w:rStyle w:val="NormalTok"/>
        </w:rPr>
        <w:t xml:space="preserve"> car </w:t>
      </w:r>
      <w:r>
        <w:rPr>
          <w:rStyle w:val="OperatorTok"/>
        </w:rPr>
        <w:t>=</w:t>
      </w:r>
      <w:r>
        <w:rPr>
          <w:rStyle w:val="NormalTok"/>
        </w:rPr>
        <w:t xml:space="preserve"> </w:t>
      </w:r>
      <w:r>
        <w:rPr>
          <w:rStyle w:val="OperatorTok"/>
        </w:rPr>
        <w:t>{</w:t>
      </w:r>
      <w:r>
        <w:br/>
      </w:r>
      <w:r>
        <w:rPr>
          <w:rStyle w:val="NormalTok"/>
        </w:rPr>
        <w:t xml:space="preserve">    </w:t>
      </w:r>
      <w:r>
        <w:rPr>
          <w:rStyle w:val="DataTypeTok"/>
        </w:rPr>
        <w:t>make</w:t>
      </w:r>
      <w:r>
        <w:rPr>
          <w:rStyle w:val="OperatorTok"/>
        </w:rPr>
        <w:t>:</w:t>
      </w:r>
      <w:r>
        <w:rPr>
          <w:rStyle w:val="StringTok"/>
        </w:rPr>
        <w:t>"Jeep"</w:t>
      </w:r>
      <w:r>
        <w:rPr>
          <w:rStyle w:val="OperatorTok"/>
        </w:rPr>
        <w:t>,</w:t>
      </w:r>
      <w:r>
        <w:br/>
      </w:r>
      <w:r>
        <w:rPr>
          <w:rStyle w:val="NormalTok"/>
        </w:rPr>
        <w:t xml:space="preserve">    </w:t>
      </w:r>
      <w:r>
        <w:rPr>
          <w:rStyle w:val="DataTypeTok"/>
        </w:rPr>
        <w:t>model</w:t>
      </w:r>
      <w:r>
        <w:rPr>
          <w:rStyle w:val="OperatorTok"/>
        </w:rPr>
        <w:t>:</w:t>
      </w:r>
      <w:r>
        <w:rPr>
          <w:rStyle w:val="NormalTok"/>
        </w:rPr>
        <w:t xml:space="preserve"> </w:t>
      </w:r>
      <w:r>
        <w:rPr>
          <w:rStyle w:val="StringTok"/>
        </w:rPr>
        <w:t>"Grand Cherokee"</w:t>
      </w:r>
      <w:r>
        <w:rPr>
          <w:rStyle w:val="OperatorTok"/>
        </w:rPr>
        <w:t>,</w:t>
      </w:r>
      <w:r>
        <w:br/>
      </w:r>
      <w:r>
        <w:rPr>
          <w:rStyle w:val="NormalTok"/>
        </w:rPr>
        <w:t xml:space="preserve">    </w:t>
      </w:r>
      <w:r>
        <w:rPr>
          <w:rStyle w:val="DataTypeTok"/>
        </w:rPr>
        <w:t>year</w:t>
      </w:r>
      <w:r>
        <w:rPr>
          <w:rStyle w:val="OperatorTok"/>
        </w:rPr>
        <w:t>:</w:t>
      </w:r>
      <w:r>
        <w:rPr>
          <w:rStyle w:val="NormalTok"/>
        </w:rPr>
        <w:t xml:space="preserve"> </w:t>
      </w:r>
      <w:r>
        <w:rPr>
          <w:rStyle w:val="DecValTok"/>
        </w:rPr>
        <w:t>2013</w:t>
      </w:r>
      <w:r>
        <w:rPr>
          <w:rStyle w:val="OperatorTok"/>
        </w:rPr>
        <w:t>,</w:t>
      </w:r>
      <w:r>
        <w:br/>
      </w:r>
      <w:r>
        <w:rPr>
          <w:rStyle w:val="NormalTok"/>
        </w:rPr>
        <w:t xml:space="preserve">    </w:t>
      </w:r>
      <w:r>
        <w:rPr>
          <w:rStyle w:val="DataTypeTok"/>
        </w:rPr>
        <w:t>color</w:t>
      </w:r>
      <w:r>
        <w:rPr>
          <w:rStyle w:val="OperatorTok"/>
        </w:rPr>
        <w:t>:</w:t>
      </w:r>
      <w:r>
        <w:rPr>
          <w:rStyle w:val="NormalTok"/>
        </w:rPr>
        <w:t xml:space="preserve"> </w:t>
      </w:r>
      <w:r>
        <w:rPr>
          <w:rStyle w:val="StringTok"/>
        </w:rPr>
        <w:t>"Black"</w:t>
      </w:r>
      <w:r>
        <w:br/>
      </w:r>
      <w:r>
        <w:rPr>
          <w:rStyle w:val="OperatorTok"/>
        </w:rPr>
        <w:t>};</w:t>
      </w:r>
    </w:p>
    <w:p w14:paraId="36B76DF9" w14:textId="77777777" w:rsidR="00551C81" w:rsidRDefault="007B1998">
      <w:pPr>
        <w:pStyle w:val="FirstParagraph"/>
      </w:pPr>
      <w:r>
        <w:t>This creates an object called car, then sets the properties of car to be a Black 2013 Jeep Grand Cherokee. To access this property, we would type the object name and property objectName.property, for example, car.make = "Jeep".</w:t>
      </w:r>
    </w:p>
    <w:p w14:paraId="3602BCDA" w14:textId="61DA75C3" w:rsidR="00551C81" w:rsidRDefault="007B1998">
      <w:pPr>
        <w:pStyle w:val="BodyText"/>
      </w:pPr>
      <w:r>
        <w:t>If we wanted to change the color, we would access it through this method. For example, overwrite the color property currently set to "</w:t>
      </w:r>
      <w:del w:id="63" w:author="bo zhao" w:date="2017-01-18T22:21:00Z">
        <w:r w:rsidDel="00E21C88">
          <w:delText>Red</w:delText>
        </w:r>
      </w:del>
      <w:ins w:id="64" w:author="bo zhao" w:date="2017-01-18T22:21:00Z">
        <w:r w:rsidR="00E21C88">
          <w:t>Black</w:t>
        </w:r>
      </w:ins>
      <w:r>
        <w:t>"</w:t>
      </w:r>
      <w:ins w:id="65" w:author="Andy" w:date="2017-01-18T20:08:00Z">
        <w:del w:id="66" w:author="bo zhao" w:date="2017-01-18T22:21:00Z">
          <w:r w:rsidR="00A05C37" w:rsidDel="00E21C88">
            <w:sym w:font="Wingdings" w:char="F0DF"/>
          </w:r>
          <w:r w:rsidR="00A05C37" w:rsidDel="00E21C88">
            <w:delText>should this read “Black”?</w:delText>
          </w:r>
        </w:del>
      </w:ins>
      <w:del w:id="67" w:author="bo zhao" w:date="2017-01-18T22:21:00Z">
        <w:r w:rsidDel="00E21C88">
          <w:delText xml:space="preserve"> b</w:delText>
        </w:r>
      </w:del>
      <w:ins w:id="68" w:author="bo zhao" w:date="2017-01-18T22:21:00Z">
        <w:r w:rsidR="00E21C88">
          <w:t>B</w:t>
        </w:r>
      </w:ins>
      <w:r>
        <w:t>y changing it to "Blue" by using the following.</w:t>
      </w:r>
    </w:p>
    <w:p w14:paraId="2213D768" w14:textId="77777777" w:rsidR="00551C81" w:rsidRDefault="007B1998">
      <w:pPr>
        <w:pStyle w:val="SourceCode"/>
      </w:pPr>
      <w:r>
        <w:rPr>
          <w:rStyle w:val="OperatorTok"/>
        </w:rPr>
        <w:t>&gt;</w:t>
      </w:r>
      <w:r>
        <w:rPr>
          <w:rStyle w:val="NormalTok"/>
        </w:rPr>
        <w:t xml:space="preserve"> </w:t>
      </w:r>
      <w:r>
        <w:rPr>
          <w:rStyle w:val="VariableTok"/>
        </w:rPr>
        <w:t>car</w:t>
      </w:r>
      <w:r>
        <w:rPr>
          <w:rStyle w:val="NormalTok"/>
        </w:rPr>
        <w:t>.</w:t>
      </w:r>
      <w:r>
        <w:rPr>
          <w:rStyle w:val="AttributeTok"/>
        </w:rPr>
        <w:t>color</w:t>
      </w:r>
      <w:r>
        <w:rPr>
          <w:rStyle w:val="OperatorTok"/>
        </w:rPr>
        <w:t>;</w:t>
      </w:r>
      <w:r>
        <w:br/>
      </w:r>
      <w:r>
        <w:rPr>
          <w:rStyle w:val="StringTok"/>
        </w:rPr>
        <w:t>"Black"</w:t>
      </w:r>
      <w:r>
        <w:br/>
      </w:r>
      <w:r>
        <w:rPr>
          <w:rStyle w:val="OperatorTok"/>
        </w:rPr>
        <w:t>&gt;</w:t>
      </w:r>
      <w:r>
        <w:rPr>
          <w:rStyle w:val="NormalTok"/>
        </w:rPr>
        <w:t xml:space="preserve"> </w:t>
      </w:r>
      <w:r>
        <w:rPr>
          <w:rStyle w:val="VariableTok"/>
        </w:rPr>
        <w:t>car</w:t>
      </w:r>
      <w:r>
        <w:rPr>
          <w:rStyle w:val="NormalTok"/>
        </w:rPr>
        <w:t>.</w:t>
      </w:r>
      <w:r>
        <w:rPr>
          <w:rStyle w:val="AttributeTok"/>
        </w:rPr>
        <w:t>color</w:t>
      </w:r>
      <w:r>
        <w:rPr>
          <w:rStyle w:val="NormalTok"/>
        </w:rPr>
        <w:t xml:space="preserve"> </w:t>
      </w:r>
      <w:r>
        <w:rPr>
          <w:rStyle w:val="OperatorTok"/>
        </w:rPr>
        <w:t>=</w:t>
      </w:r>
      <w:r>
        <w:rPr>
          <w:rStyle w:val="NormalTok"/>
        </w:rPr>
        <w:t xml:space="preserve"> </w:t>
      </w:r>
      <w:r>
        <w:rPr>
          <w:rStyle w:val="StringTok"/>
        </w:rPr>
        <w:t>"Blue"</w:t>
      </w:r>
      <w:r>
        <w:rPr>
          <w:rStyle w:val="OperatorTok"/>
        </w:rPr>
        <w:t>;</w:t>
      </w:r>
      <w:r>
        <w:br/>
      </w:r>
      <w:r>
        <w:rPr>
          <w:rStyle w:val="OperatorTok"/>
        </w:rPr>
        <w:t>&gt;</w:t>
      </w:r>
      <w:r>
        <w:br/>
      </w:r>
      <w:r>
        <w:rPr>
          <w:rStyle w:val="OperatorTok"/>
        </w:rPr>
        <w:t>&gt;</w:t>
      </w:r>
      <w:r>
        <w:rPr>
          <w:rStyle w:val="NormalTok"/>
        </w:rPr>
        <w:t xml:space="preserve"> </w:t>
      </w:r>
      <w:r>
        <w:rPr>
          <w:rStyle w:val="VariableTok"/>
        </w:rPr>
        <w:t>car</w:t>
      </w:r>
      <w:r>
        <w:rPr>
          <w:rStyle w:val="NormalTok"/>
        </w:rPr>
        <w:t>.</w:t>
      </w:r>
      <w:r>
        <w:rPr>
          <w:rStyle w:val="AttributeTok"/>
        </w:rPr>
        <w:t>color</w:t>
      </w:r>
      <w:r>
        <w:rPr>
          <w:rStyle w:val="OperatorTok"/>
        </w:rPr>
        <w:t>;</w:t>
      </w:r>
      <w:r>
        <w:br/>
      </w:r>
      <w:r>
        <w:rPr>
          <w:rStyle w:val="StringTok"/>
        </w:rPr>
        <w:t>"Blue"</w:t>
      </w:r>
    </w:p>
    <w:p w14:paraId="6E3B6CF2" w14:textId="77777777" w:rsidR="00551C81" w:rsidRDefault="007B1998">
      <w:pPr>
        <w:pStyle w:val="Heading3"/>
      </w:pPr>
      <w:bookmarkStart w:id="69" w:name="flow-control"/>
      <w:bookmarkEnd w:id="69"/>
      <w:r>
        <w:t>2.8 Flow Control</w:t>
      </w:r>
    </w:p>
    <w:p w14:paraId="78CF7AA5" w14:textId="77777777" w:rsidR="00551C81" w:rsidRDefault="007B1998">
      <w:pPr>
        <w:pStyle w:val="FirstParagraph"/>
      </w:pPr>
      <w:r>
        <w:t>Statements in your document will run top to bottom, but you can control this using conditionals and loops.</w:t>
      </w:r>
    </w:p>
    <w:p w14:paraId="4AA0FA29" w14:textId="77777777" w:rsidR="00551C81" w:rsidRDefault="007B1998">
      <w:pPr>
        <w:pStyle w:val="Compact"/>
        <w:numPr>
          <w:ilvl w:val="0"/>
          <w:numId w:val="5"/>
        </w:numPr>
      </w:pPr>
      <w:r>
        <w:t xml:space="preserve">Conditionals are </w:t>
      </w:r>
      <w:r>
        <w:rPr>
          <w:rStyle w:val="VerbatimChar"/>
        </w:rPr>
        <w:t>if...else</w:t>
      </w:r>
      <w:r>
        <w:t xml:space="preserve"> statements.</w:t>
      </w:r>
    </w:p>
    <w:p w14:paraId="1CA9D83B" w14:textId="77777777" w:rsidR="00551C81" w:rsidRDefault="007B1998">
      <w:pPr>
        <w:pStyle w:val="Compact"/>
        <w:numPr>
          <w:ilvl w:val="0"/>
          <w:numId w:val="5"/>
        </w:numPr>
      </w:pPr>
      <w:r>
        <w:t xml:space="preserve">Loops are </w:t>
      </w:r>
      <w:r>
        <w:rPr>
          <w:rStyle w:val="VerbatimChar"/>
        </w:rPr>
        <w:t>while</w:t>
      </w:r>
      <w:r>
        <w:t xml:space="preserve"> or </w:t>
      </w:r>
      <w:r>
        <w:rPr>
          <w:rStyle w:val="VerbatimChar"/>
        </w:rPr>
        <w:t>for</w:t>
      </w:r>
      <w:r>
        <w:t xml:space="preserve"> statements.</w:t>
      </w:r>
    </w:p>
    <w:p w14:paraId="3AD90109" w14:textId="77777777" w:rsidR="00551C81" w:rsidRDefault="007B1998">
      <w:pPr>
        <w:pStyle w:val="FirstParagraph"/>
      </w:pPr>
      <w:r>
        <w:rPr>
          <w:b/>
        </w:rPr>
        <w:t>Conditionals</w:t>
      </w:r>
    </w:p>
    <w:p w14:paraId="3209998D" w14:textId="77777777" w:rsidR="00551C81" w:rsidRDefault="007B1998">
      <w:pPr>
        <w:pStyle w:val="BodyText"/>
      </w:pPr>
      <w:r>
        <w:t>Run pieces of code if an expression produces a boolean value. Your code can 'diverge' and run different paths.</w:t>
      </w:r>
    </w:p>
    <w:p w14:paraId="3554838D" w14:textId="77777777" w:rsidR="00551C81" w:rsidRDefault="007B1998">
      <w:pPr>
        <w:pStyle w:val="BodyText"/>
      </w:pPr>
      <w:r>
        <w:t>Conditionals run if true, skip if false.</w:t>
      </w:r>
    </w:p>
    <w:p w14:paraId="06477D16" w14:textId="77777777" w:rsidR="00551C81" w:rsidRDefault="007B1998">
      <w:pPr>
        <w:pStyle w:val="SourceCode"/>
      </w:pPr>
      <w:r>
        <w:rPr>
          <w:rStyle w:val="OperatorTok"/>
        </w:rPr>
        <w:t>&gt;</w:t>
      </w:r>
      <w:r>
        <w:rPr>
          <w:rStyle w:val="NormalTok"/>
        </w:rPr>
        <w:t xml:space="preserve"> </w:t>
      </w:r>
      <w:r>
        <w:rPr>
          <w:rStyle w:val="KeywordTok"/>
        </w:rPr>
        <w:t>var</w:t>
      </w:r>
      <w:r>
        <w:rPr>
          <w:rStyle w:val="NormalTok"/>
        </w:rPr>
        <w:t xml:space="preserve"> number </w:t>
      </w:r>
      <w:r>
        <w:rPr>
          <w:rStyle w:val="OperatorTok"/>
        </w:rPr>
        <w:t>=</w:t>
      </w:r>
      <w:r>
        <w:rPr>
          <w:rStyle w:val="NormalTok"/>
        </w:rPr>
        <w:t xml:space="preserve"> </w:t>
      </w:r>
      <w:r>
        <w:rPr>
          <w:rStyle w:val="DecValTok"/>
        </w:rPr>
        <w:t>100</w:t>
      </w:r>
      <w:r>
        <w:rPr>
          <w:rStyle w:val="OperatorTok"/>
        </w:rPr>
        <w:t>;</w:t>
      </w:r>
      <w:r>
        <w:br/>
      </w:r>
      <w:r>
        <w:rPr>
          <w:rStyle w:val="OperatorTok"/>
        </w:rPr>
        <w:t>&gt;</w:t>
      </w:r>
      <w:r>
        <w:br/>
      </w:r>
      <w:r>
        <w:rPr>
          <w:rStyle w:val="OperatorTok"/>
        </w:rPr>
        <w:t>&gt;</w:t>
      </w:r>
      <w:r>
        <w:rPr>
          <w:rStyle w:val="NormalTok"/>
        </w:rPr>
        <w:t xml:space="preserve"> </w:t>
      </w:r>
      <w:r>
        <w:rPr>
          <w:rStyle w:val="ControlFlowTok"/>
        </w:rPr>
        <w:t>if</w:t>
      </w:r>
      <w:r>
        <w:rPr>
          <w:rStyle w:val="NormalTok"/>
        </w:rPr>
        <w:t xml:space="preserve">(number </w:t>
      </w:r>
      <w:r>
        <w:rPr>
          <w:rStyle w:val="OperatorTok"/>
        </w:rPr>
        <w:t>==</w:t>
      </w:r>
      <w:r>
        <w:rPr>
          <w:rStyle w:val="NormalTok"/>
        </w:rPr>
        <w:t xml:space="preserve"> </w:t>
      </w:r>
      <w:r>
        <w:rPr>
          <w:rStyle w:val="DecValTok"/>
        </w:rPr>
        <w:t>100</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"True"</w:t>
      </w:r>
      <w:r>
        <w:rPr>
          <w:rStyle w:val="Normal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"False"</w:t>
      </w:r>
      <w:r>
        <w:rPr>
          <w:rStyle w:val="NormalTok"/>
        </w:rPr>
        <w:t>)</w:t>
      </w:r>
      <w:r>
        <w:br/>
      </w:r>
      <w:r>
        <w:rPr>
          <w:rStyle w:val="NormalTok"/>
        </w:rPr>
        <w:t xml:space="preserve">    </w:t>
      </w:r>
      <w:r>
        <w:rPr>
          <w:rStyle w:val="OperatorTok"/>
        </w:rPr>
        <w:t>};</w:t>
      </w:r>
      <w:r>
        <w:br/>
      </w:r>
      <w:r>
        <w:rPr>
          <w:rStyle w:val="NormalTok"/>
        </w:rPr>
        <w:t xml:space="preserve">True  </w:t>
      </w:r>
      <w:r>
        <w:rPr>
          <w:rStyle w:val="CommentTok"/>
        </w:rPr>
        <w:t>// returned value</w:t>
      </w:r>
      <w:r>
        <w:br/>
      </w:r>
      <w:r>
        <w:rPr>
          <w:rStyle w:val="OperatorTok"/>
        </w:rPr>
        <w:lastRenderedPageBreak/>
        <w:t>&gt;</w:t>
      </w:r>
      <w:r>
        <w:br/>
      </w:r>
      <w:r>
        <w:rPr>
          <w:rStyle w:val="OperatorTok"/>
        </w:rPr>
        <w:t>&gt;</w:t>
      </w:r>
      <w:r>
        <w:rPr>
          <w:rStyle w:val="NormalTok"/>
        </w:rPr>
        <w:t xml:space="preserve"> </w:t>
      </w:r>
      <w:r>
        <w:rPr>
          <w:rStyle w:val="ControlFlowTok"/>
        </w:rPr>
        <w:t>if</w:t>
      </w:r>
      <w:r>
        <w:rPr>
          <w:rStyle w:val="NormalTok"/>
        </w:rPr>
        <w:t xml:space="preserve">(number </w:t>
      </w:r>
      <w:r>
        <w:rPr>
          <w:rStyle w:val="OperatorTok"/>
        </w:rPr>
        <w:t>==</w:t>
      </w:r>
      <w:r>
        <w:rPr>
          <w:rStyle w:val="NormalTok"/>
        </w:rPr>
        <w:t xml:space="preserve"> </w:t>
      </w:r>
      <w:r>
        <w:rPr>
          <w:rStyle w:val="DecValTok"/>
        </w:rPr>
        <w:t>99</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"True"</w:t>
      </w:r>
      <w:r>
        <w:rPr>
          <w:rStyle w:val="Normal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"False"</w:t>
      </w:r>
      <w:r>
        <w:rPr>
          <w:rStyle w:val="NormalTok"/>
        </w:rPr>
        <w:t>)</w:t>
      </w:r>
      <w:r>
        <w:br/>
      </w:r>
      <w:r>
        <w:rPr>
          <w:rStyle w:val="NormalTok"/>
        </w:rPr>
        <w:t xml:space="preserve">    </w:t>
      </w:r>
      <w:r>
        <w:rPr>
          <w:rStyle w:val="OperatorTok"/>
        </w:rPr>
        <w:t>};</w:t>
      </w:r>
      <w:r>
        <w:br/>
      </w:r>
      <w:r>
        <w:rPr>
          <w:rStyle w:val="NormalTok"/>
        </w:rPr>
        <w:t xml:space="preserve">False  </w:t>
      </w:r>
      <w:r>
        <w:rPr>
          <w:rStyle w:val="CommentTok"/>
        </w:rPr>
        <w:t>// returned value</w:t>
      </w:r>
    </w:p>
    <w:p w14:paraId="7F9665B1" w14:textId="77777777" w:rsidR="00551C81" w:rsidRDefault="007B1998">
      <w:pPr>
        <w:pStyle w:val="FirstParagraph"/>
      </w:pPr>
      <w:r>
        <w:t xml:space="preserve">If statements can be used to check if elements </w:t>
      </w:r>
      <w:del w:id="70" w:author="Andy" w:date="2017-01-18T20:08:00Z">
        <w:r w:rsidDel="00A05C37">
          <w:delText>on</w:delText>
        </w:r>
      </w:del>
      <w:ins w:id="71" w:author="Andy" w:date="2017-01-18T20:08:00Z">
        <w:r w:rsidR="00A05C37">
          <w:t xml:space="preserve"> are</w:t>
        </w:r>
      </w:ins>
      <w:r>
        <w:t xml:space="preserve"> in your page, or if properties are set to certain values. For example, you can toggle layers on and off in a web map by using an </w:t>
      </w:r>
      <w:r>
        <w:rPr>
          <w:rStyle w:val="VerbatimChar"/>
        </w:rPr>
        <w:t>if statement</w:t>
      </w:r>
      <w:r>
        <w:t xml:space="preserve"> to see if the layers </w:t>
      </w:r>
      <w:del w:id="72" w:author="Andy" w:date="2017-01-18T20:09:00Z">
        <w:r w:rsidDel="00A05C37">
          <w:delText>is</w:delText>
        </w:r>
      </w:del>
      <w:ins w:id="73" w:author="Andy" w:date="2017-01-18T20:09:00Z">
        <w:r w:rsidR="00A05C37">
          <w:t xml:space="preserve"> are</w:t>
        </w:r>
      </w:ins>
      <w:r>
        <w:t xml:space="preserve"> visible. If visible is true, hide the layer, and vice versa.</w:t>
      </w:r>
    </w:p>
    <w:p w14:paraId="47C83A0D" w14:textId="77777777" w:rsidR="00551C81" w:rsidRDefault="007B1998">
      <w:pPr>
        <w:pStyle w:val="BodyText"/>
      </w:pPr>
      <w:r>
        <w:t>Conditionals are powerful! You can use multiple else statements to explore multiple options.</w:t>
      </w:r>
    </w:p>
    <w:p w14:paraId="6767DD36" w14:textId="77777777" w:rsidR="00551C81" w:rsidRDefault="007B1998">
      <w:pPr>
        <w:pStyle w:val="SourceCode"/>
      </w:pPr>
      <w:r>
        <w:rPr>
          <w:rStyle w:val="KeywordTok"/>
        </w:rPr>
        <w:t>var</w:t>
      </w:r>
      <w:r>
        <w:rPr>
          <w:rStyle w:val="NormalTok"/>
        </w:rPr>
        <w:t xml:space="preserve"> number </w:t>
      </w:r>
      <w:r>
        <w:rPr>
          <w:rStyle w:val="OperatorTok"/>
        </w:rPr>
        <w:t>=</w:t>
      </w:r>
      <w:r>
        <w:rPr>
          <w:rStyle w:val="NormalTok"/>
        </w:rPr>
        <w:t xml:space="preserve"> </w:t>
      </w:r>
      <w:r>
        <w:rPr>
          <w:rStyle w:val="DecValTok"/>
        </w:rPr>
        <w:t>100</w:t>
      </w:r>
      <w:r>
        <w:rPr>
          <w:rStyle w:val="OperatorTok"/>
        </w:rPr>
        <w:t>;</w:t>
      </w:r>
      <w:r>
        <w:br/>
      </w:r>
      <w:r>
        <w:br/>
      </w:r>
      <w:r>
        <w:rPr>
          <w:rStyle w:val="ControlFlowTok"/>
        </w:rPr>
        <w:t>if</w:t>
      </w:r>
      <w:r>
        <w:rPr>
          <w:rStyle w:val="NormalTok"/>
        </w:rPr>
        <w:t xml:space="preserve">(number </w:t>
      </w:r>
      <w:r>
        <w:rPr>
          <w:rStyle w:val="OperatorTok"/>
        </w:rPr>
        <w:t>==</w:t>
      </w:r>
      <w:r>
        <w:rPr>
          <w:rStyle w:val="NormalTok"/>
        </w:rPr>
        <w:t xml:space="preserve"> </w:t>
      </w:r>
      <w:r>
        <w:rPr>
          <w:rStyle w:val="DecValTok"/>
        </w:rPr>
        <w:t>100</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"Number is 100"</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(number </w:t>
      </w:r>
      <w:r>
        <w:rPr>
          <w:rStyle w:val="OperatorTok"/>
        </w:rPr>
        <w:t>&lt;</w:t>
      </w:r>
      <w:r>
        <w:rPr>
          <w:rStyle w:val="NormalTok"/>
        </w:rPr>
        <w:t xml:space="preserve"> </w:t>
      </w:r>
      <w:r>
        <w:rPr>
          <w:rStyle w:val="DecValTok"/>
        </w:rPr>
        <w:t>100</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"Number is less than 100."</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(number </w:t>
      </w:r>
      <w:r>
        <w:rPr>
          <w:rStyle w:val="OperatorTok"/>
        </w:rPr>
        <w:t>&gt;</w:t>
      </w:r>
      <w:r>
        <w:rPr>
          <w:rStyle w:val="NormalTok"/>
        </w:rPr>
        <w:t xml:space="preserve"> </w:t>
      </w:r>
      <w:r>
        <w:rPr>
          <w:rStyle w:val="DecValTok"/>
        </w:rPr>
        <w:t>100</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"Number is greater than 100."</w:t>
      </w:r>
      <w:r>
        <w:rPr>
          <w:rStyle w:val="NormalTok"/>
        </w:rPr>
        <w:t>)</w:t>
      </w:r>
      <w:r>
        <w:rPr>
          <w:rStyle w:val="OperatorTok"/>
        </w:rPr>
        <w:t>;</w:t>
      </w:r>
      <w:r>
        <w:br/>
      </w:r>
      <w:r>
        <w:rPr>
          <w:rStyle w:val="OperatorTok"/>
        </w:rPr>
        <w:t>};</w:t>
      </w:r>
    </w:p>
    <w:p w14:paraId="169E4E51" w14:textId="77777777" w:rsidR="00551C81" w:rsidRDefault="007B1998">
      <w:pPr>
        <w:pStyle w:val="FirstParagraph"/>
      </w:pPr>
      <w:r>
        <w:rPr>
          <w:b/>
        </w:rPr>
        <w:t>Loops</w:t>
      </w:r>
    </w:p>
    <w:p w14:paraId="522F29E7" w14:textId="77777777" w:rsidR="00551C81" w:rsidRDefault="007B1998">
      <w:pPr>
        <w:pStyle w:val="BodyText"/>
      </w:pPr>
      <w:r>
        <w:t>Loops go through a piece of code a set number of times.</w:t>
      </w:r>
    </w:p>
    <w:p w14:paraId="766770C3" w14:textId="77777777" w:rsidR="00551C81" w:rsidRDefault="007B1998">
      <w:pPr>
        <w:pStyle w:val="BodyText"/>
      </w:pPr>
      <w:r>
        <w:t>For Loop: A basic for loop will use the following syntax. Note the first argument is an index for the the start value, the second is a conditional for the index stating where the loop will stop when the value is false, and the last is the increment of the loop. Note the syntax, i++ will increase i by 1 every single time the loop circles. The code in the middle is what will run.</w:t>
      </w:r>
    </w:p>
    <w:p w14:paraId="795DCD9D" w14:textId="77777777" w:rsidR="00551C81" w:rsidRDefault="007B1998">
      <w:pPr>
        <w:pStyle w:val="SourceCode"/>
      </w:pPr>
      <w:r>
        <w:rPr>
          <w:rStyle w:val="ControlFlowTok"/>
        </w:rPr>
        <w:t>for</w:t>
      </w:r>
      <w:r>
        <w:rPr>
          <w:rStyle w:val="NormalTok"/>
        </w:rPr>
        <w:t>(</w:t>
      </w:r>
      <w:r>
        <w:rPr>
          <w:rStyle w:val="KeywordTok"/>
        </w:rPr>
        <w:t>var</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DecValTok"/>
        </w:rPr>
        <w:t>1000</w:t>
      </w:r>
      <w:r>
        <w:rPr>
          <w:rStyle w:val="OperatorTok"/>
        </w:rPr>
        <w:t>,</w:t>
      </w:r>
      <w:r>
        <w:rPr>
          <w:rStyle w:val="NormalTok"/>
        </w:rPr>
        <w:t xml:space="preserve"> i</w:t>
      </w:r>
      <w:r>
        <w:rPr>
          <w:rStyle w:val="OperatorTok"/>
        </w:rPr>
        <w:t>++</w:t>
      </w:r>
      <w:r>
        <w:rPr>
          <w:rStyle w:val="NormalTok"/>
        </w:rPr>
        <w:t>)</w:t>
      </w:r>
      <w:r>
        <w:rPr>
          <w:rStyle w:val="OperatorTok"/>
        </w:rPr>
        <w:t>{</w:t>
      </w:r>
      <w:r>
        <w:br/>
      </w:r>
      <w:r>
        <w:rPr>
          <w:rStyle w:val="NormalTok"/>
        </w:rPr>
        <w:t xml:space="preserve">    </w:t>
      </w:r>
      <w:r>
        <w:rPr>
          <w:rStyle w:val="CommentTok"/>
        </w:rPr>
        <w:t>// code here will run 1000 times, then move on to the next</w:t>
      </w:r>
      <w:r>
        <w:br/>
      </w:r>
      <w:r>
        <w:rPr>
          <w:rStyle w:val="OperatorTok"/>
        </w:rPr>
        <w:t>}</w:t>
      </w:r>
    </w:p>
    <w:p w14:paraId="1EA60C14" w14:textId="77777777" w:rsidR="00551C81" w:rsidRDefault="007B1998">
      <w:pPr>
        <w:pStyle w:val="FirstParagraph"/>
      </w:pPr>
      <w:r>
        <w:t>You can also use for loops to loop through arrays and datasets.</w:t>
      </w:r>
    </w:p>
    <w:p w14:paraId="632A2179" w14:textId="77777777" w:rsidR="00551C81" w:rsidRDefault="007B1998">
      <w:pPr>
        <w:pStyle w:val="SourceCode"/>
      </w:pPr>
      <w:r>
        <w:rPr>
          <w:rStyle w:val="CommentTok"/>
        </w:rPr>
        <w:t>// iterate through a dataset, logging values to the console</w:t>
      </w:r>
      <w:r>
        <w:br/>
      </w:r>
      <w:r>
        <w:rPr>
          <w:rStyle w:val="ControlFlowTok"/>
        </w:rPr>
        <w:t>for</w:t>
      </w:r>
      <w:r>
        <w:rPr>
          <w:rStyle w:val="NormalTok"/>
        </w:rPr>
        <w:t>(</w:t>
      </w:r>
      <w:r>
        <w:rPr>
          <w:rStyle w:val="KeywordTok"/>
        </w:rPr>
        <w:t>var</w:t>
      </w:r>
      <w:r>
        <w:rPr>
          <w:rStyle w:val="NormalTok"/>
        </w:rPr>
        <w:t xml:space="preserve"> i </w:t>
      </w:r>
      <w:r>
        <w:rPr>
          <w:rStyle w:val="KeywordTok"/>
        </w:rPr>
        <w:t>in</w:t>
      </w:r>
      <w:r>
        <w:rPr>
          <w:rStyle w:val="NormalTok"/>
        </w:rPr>
        <w:t xml:space="preserve"> data)</w:t>
      </w:r>
      <w:r>
        <w:rPr>
          <w:rStyle w:val="OperatorTok"/>
        </w:rPr>
        <w:t>{</w:t>
      </w:r>
      <w:r>
        <w:br/>
      </w:r>
      <w:r>
        <w:rPr>
          <w:rStyle w:val="NormalTok"/>
        </w:rPr>
        <w:t xml:space="preserve">    </w:t>
      </w:r>
      <w:r>
        <w:rPr>
          <w:rStyle w:val="CommentTok"/>
        </w:rPr>
        <w:t>// run this on each value in data</w:t>
      </w:r>
      <w:r>
        <w:br/>
      </w:r>
      <w:r>
        <w:rPr>
          <w:rStyle w:val="OperatorTok"/>
        </w:rPr>
        <w:t>}</w:t>
      </w:r>
    </w:p>
    <w:p w14:paraId="6253005D" w14:textId="77777777" w:rsidR="00551C81" w:rsidRDefault="007B1998">
      <w:pPr>
        <w:pStyle w:val="FirstParagraph"/>
      </w:pPr>
      <w:r>
        <w:t>While Loop: Similar to the for loop, the while loop</w:t>
      </w:r>
    </w:p>
    <w:p w14:paraId="2541CEB9" w14:textId="77777777" w:rsidR="00551C81" w:rsidRDefault="007B1998">
      <w:pPr>
        <w:pStyle w:val="SourceCode"/>
      </w:pPr>
      <w:r>
        <w:rPr>
          <w:rStyle w:val="KeywordTok"/>
        </w:rPr>
        <w:t>var</w:t>
      </w:r>
      <w:r>
        <w:rPr>
          <w:rStyle w:val="NormalTok"/>
        </w:rPr>
        <w:t xml:space="preserve"> counter </w:t>
      </w:r>
      <w:r>
        <w:rPr>
          <w:rStyle w:val="OperatorTok"/>
        </w:rPr>
        <w:t>=</w:t>
      </w:r>
      <w:r>
        <w:rPr>
          <w:rStyle w:val="NormalTok"/>
        </w:rPr>
        <w:t xml:space="preserve"> </w:t>
      </w:r>
      <w:r>
        <w:rPr>
          <w:rStyle w:val="DecValTok"/>
        </w:rPr>
        <w:t>0</w:t>
      </w:r>
      <w:r>
        <w:rPr>
          <w:rStyle w:val="OperatorTok"/>
        </w:rPr>
        <w:t>;</w:t>
      </w:r>
      <w:r>
        <w:br/>
      </w:r>
      <w:r>
        <w:rPr>
          <w:rStyle w:val="ControlFlowTok"/>
        </w:rPr>
        <w:t>while</w:t>
      </w:r>
      <w:r>
        <w:rPr>
          <w:rStyle w:val="NormalTok"/>
        </w:rPr>
        <w:t xml:space="preserve">(counter </w:t>
      </w:r>
      <w:r>
        <w:rPr>
          <w:rStyle w:val="OperatorTok"/>
        </w:rPr>
        <w:t>&lt;</w:t>
      </w:r>
      <w:r>
        <w:rPr>
          <w:rStyle w:val="NormalTok"/>
        </w:rPr>
        <w:t xml:space="preserve"> </w:t>
      </w:r>
      <w:r>
        <w:rPr>
          <w:rStyle w:val="DecValTok"/>
        </w:rPr>
        <w:t>1000</w:t>
      </w:r>
      <w:r>
        <w:rPr>
          <w:rStyle w:val="NormalTok"/>
        </w:rPr>
        <w:t>)</w:t>
      </w:r>
      <w:r>
        <w:rPr>
          <w:rStyle w:val="OperatorTok"/>
        </w:rPr>
        <w:t>{</w:t>
      </w:r>
      <w:r>
        <w:br/>
      </w:r>
      <w:r>
        <w:rPr>
          <w:rStyle w:val="NormalTok"/>
        </w:rPr>
        <w:t xml:space="preserve">    </w:t>
      </w:r>
      <w:r>
        <w:rPr>
          <w:rStyle w:val="CommentTok"/>
        </w:rPr>
        <w:t>// code here will run</w:t>
      </w:r>
      <w:r>
        <w:br/>
      </w:r>
      <w:r>
        <w:rPr>
          <w:rStyle w:val="NormalTok"/>
        </w:rPr>
        <w:lastRenderedPageBreak/>
        <w:t xml:space="preserve">    counter </w:t>
      </w:r>
      <w:r>
        <w:rPr>
          <w:rStyle w:val="OperatorTok"/>
        </w:rPr>
        <w:t>+=</w:t>
      </w:r>
      <w:r>
        <w:rPr>
          <w:rStyle w:val="NormalTok"/>
        </w:rPr>
        <w:t xml:space="preserve"> </w:t>
      </w:r>
      <w:r>
        <w:rPr>
          <w:rStyle w:val="DecValTok"/>
        </w:rPr>
        <w:t>1</w:t>
      </w:r>
      <w:r>
        <w:rPr>
          <w:rStyle w:val="NormalTok"/>
        </w:rPr>
        <w:t xml:space="preserve"> </w:t>
      </w:r>
      <w:r>
        <w:rPr>
          <w:rStyle w:val="CommentTok"/>
        </w:rPr>
        <w:t>// adds 1 to counter each time, will stop at 1000</w:t>
      </w:r>
      <w:r>
        <w:br/>
      </w:r>
      <w:r>
        <w:rPr>
          <w:rStyle w:val="OperatorTok"/>
        </w:rPr>
        <w:t>}</w:t>
      </w:r>
    </w:p>
    <w:p w14:paraId="68A44800" w14:textId="77777777" w:rsidR="00551C81" w:rsidRDefault="007B1998">
      <w:pPr>
        <w:pStyle w:val="FirstParagraph"/>
      </w:pPr>
      <w:r>
        <w:rPr>
          <w:b/>
          <w:i/>
        </w:rPr>
        <w:t>Loops that don't end are called infinite loops, and they will crash your program!</w:t>
      </w:r>
    </w:p>
    <w:p w14:paraId="016B1C11" w14:textId="77777777" w:rsidR="00551C81" w:rsidRDefault="007B1998">
      <w:pPr>
        <w:pStyle w:val="Heading3"/>
      </w:pPr>
      <w:bookmarkStart w:id="74" w:name="json-javascript-object-notation"/>
      <w:bookmarkEnd w:id="74"/>
      <w:r>
        <w:t>2.9 JSON: JavaScript Object Notation</w:t>
      </w:r>
    </w:p>
    <w:p w14:paraId="05207984" w14:textId="77777777" w:rsidR="00551C81" w:rsidRDefault="007B1998">
      <w:pPr>
        <w:pStyle w:val="FirstParagraph"/>
      </w:pPr>
      <w:r>
        <w:t>Data can be stored in something called JSON, which is a JavaScript element. A JSON is structured as follows:</w:t>
      </w:r>
    </w:p>
    <w:p w14:paraId="49E27F6A" w14:textId="77777777" w:rsidR="00551C81" w:rsidRDefault="007B1998">
      <w:pPr>
        <w:pStyle w:val="SourceCode"/>
      </w:pPr>
      <w:r>
        <w:rPr>
          <w:rStyle w:val="CommentTok"/>
        </w:rPr>
        <w:t>// set employee directory dataset</w:t>
      </w:r>
      <w:r>
        <w:br/>
      </w:r>
      <w:r>
        <w:rPr>
          <w:rStyle w:val="KeywordTok"/>
        </w:rPr>
        <w:t>var</w:t>
      </w:r>
      <w:r>
        <w:rPr>
          <w:rStyle w:val="NormalTok"/>
        </w:rPr>
        <w:t xml:space="preserve"> directory </w:t>
      </w:r>
      <w:r>
        <w:rPr>
          <w:rStyle w:val="OperatorTok"/>
        </w:rPr>
        <w:t>=</w:t>
      </w:r>
      <w:r>
        <w:rPr>
          <w:rStyle w:val="NormalTok"/>
        </w:rPr>
        <w:t xml:space="preserve"> </w:t>
      </w:r>
      <w:r>
        <w:rPr>
          <w:rStyle w:val="OperatorTok"/>
        </w:rPr>
        <w:t>{</w:t>
      </w:r>
      <w:r>
        <w:rPr>
          <w:rStyle w:val="StringTok"/>
        </w:rPr>
        <w:t>"employees"</w:t>
      </w:r>
      <w:r>
        <w:rPr>
          <w:rStyle w:val="OperatorTok"/>
        </w:rPr>
        <w:t>:</w:t>
      </w:r>
      <w:r>
        <w:rPr>
          <w:rStyle w:val="NormalTok"/>
        </w:rPr>
        <w:t>[</w:t>
      </w:r>
      <w:r>
        <w:br/>
      </w:r>
      <w:r>
        <w:rPr>
          <w:rStyle w:val="NormalTok"/>
        </w:rPr>
        <w:t xml:space="preserve">    </w:t>
      </w:r>
      <w:r>
        <w:rPr>
          <w:rStyle w:val="OperatorTok"/>
        </w:rPr>
        <w:t>{</w:t>
      </w:r>
      <w:r>
        <w:rPr>
          <w:rStyle w:val="StringTok"/>
        </w:rPr>
        <w:t>"firstName"</w:t>
      </w:r>
      <w:r>
        <w:rPr>
          <w:rStyle w:val="OperatorTok"/>
        </w:rPr>
        <w:t>:</w:t>
      </w:r>
      <w:r>
        <w:rPr>
          <w:rStyle w:val="StringTok"/>
        </w:rPr>
        <w:t>"John"</w:t>
      </w:r>
      <w:r>
        <w:rPr>
          <w:rStyle w:val="OperatorTok"/>
        </w:rPr>
        <w:t>,</w:t>
      </w:r>
      <w:r>
        <w:rPr>
          <w:rStyle w:val="NormalTok"/>
        </w:rPr>
        <w:t xml:space="preserve"> </w:t>
      </w:r>
      <w:r>
        <w:rPr>
          <w:rStyle w:val="StringTok"/>
        </w:rPr>
        <w:t>"lastName"</w:t>
      </w:r>
      <w:r>
        <w:rPr>
          <w:rStyle w:val="OperatorTok"/>
        </w:rPr>
        <w:t>:</w:t>
      </w:r>
      <w:r>
        <w:rPr>
          <w:rStyle w:val="StringTok"/>
        </w:rPr>
        <w:t>"Doe"</w:t>
      </w:r>
      <w:r>
        <w:rPr>
          <w:rStyle w:val="OperatorTok"/>
        </w:rPr>
        <w:t>},</w:t>
      </w:r>
      <w:r>
        <w:br/>
      </w:r>
      <w:r>
        <w:rPr>
          <w:rStyle w:val="NormalTok"/>
        </w:rPr>
        <w:t xml:space="preserve">    </w:t>
      </w:r>
      <w:r>
        <w:rPr>
          <w:rStyle w:val="OperatorTok"/>
        </w:rPr>
        <w:t>{</w:t>
      </w:r>
      <w:r>
        <w:rPr>
          <w:rStyle w:val="StringTok"/>
        </w:rPr>
        <w:t>"firstName"</w:t>
      </w:r>
      <w:r>
        <w:rPr>
          <w:rStyle w:val="OperatorTok"/>
        </w:rPr>
        <w:t>:</w:t>
      </w:r>
      <w:r>
        <w:rPr>
          <w:rStyle w:val="StringTok"/>
        </w:rPr>
        <w:t>"Anna"</w:t>
      </w:r>
      <w:r>
        <w:rPr>
          <w:rStyle w:val="OperatorTok"/>
        </w:rPr>
        <w:t>,</w:t>
      </w:r>
      <w:r>
        <w:rPr>
          <w:rStyle w:val="NormalTok"/>
        </w:rPr>
        <w:t xml:space="preserve"> </w:t>
      </w:r>
      <w:r>
        <w:rPr>
          <w:rStyle w:val="StringTok"/>
        </w:rPr>
        <w:t>"lastName"</w:t>
      </w:r>
      <w:r>
        <w:rPr>
          <w:rStyle w:val="OperatorTok"/>
        </w:rPr>
        <w:t>:</w:t>
      </w:r>
      <w:r>
        <w:rPr>
          <w:rStyle w:val="StringTok"/>
        </w:rPr>
        <w:t>"Smith"</w:t>
      </w:r>
      <w:r>
        <w:rPr>
          <w:rStyle w:val="OperatorTok"/>
        </w:rPr>
        <w:t>},</w:t>
      </w:r>
      <w:r>
        <w:br/>
      </w:r>
      <w:r>
        <w:rPr>
          <w:rStyle w:val="NormalTok"/>
        </w:rPr>
        <w:t xml:space="preserve">    </w:t>
      </w:r>
      <w:r>
        <w:rPr>
          <w:rStyle w:val="OperatorTok"/>
        </w:rPr>
        <w:t>{</w:t>
      </w:r>
      <w:r>
        <w:rPr>
          <w:rStyle w:val="StringTok"/>
        </w:rPr>
        <w:t>"firstName"</w:t>
      </w:r>
      <w:r>
        <w:rPr>
          <w:rStyle w:val="OperatorTok"/>
        </w:rPr>
        <w:t>:</w:t>
      </w:r>
      <w:r>
        <w:rPr>
          <w:rStyle w:val="StringTok"/>
        </w:rPr>
        <w:t>"Peter"</w:t>
      </w:r>
      <w:r>
        <w:rPr>
          <w:rStyle w:val="OperatorTok"/>
        </w:rPr>
        <w:t>,</w:t>
      </w:r>
      <w:r>
        <w:rPr>
          <w:rStyle w:val="NormalTok"/>
        </w:rPr>
        <w:t xml:space="preserve"> </w:t>
      </w:r>
      <w:r>
        <w:rPr>
          <w:rStyle w:val="StringTok"/>
        </w:rPr>
        <w:t>"lastName"</w:t>
      </w:r>
      <w:r>
        <w:rPr>
          <w:rStyle w:val="OperatorTok"/>
        </w:rPr>
        <w:t>:</w:t>
      </w:r>
      <w:r>
        <w:rPr>
          <w:rStyle w:val="StringTok"/>
        </w:rPr>
        <w:t>"Jones"</w:t>
      </w:r>
      <w:r>
        <w:rPr>
          <w:rStyle w:val="OperatorTok"/>
        </w:rPr>
        <w:t>}</w:t>
      </w:r>
      <w:r>
        <w:br/>
      </w:r>
      <w:r>
        <w:rPr>
          <w:rStyle w:val="NormalTok"/>
        </w:rPr>
        <w:t>]</w:t>
      </w:r>
      <w:r>
        <w:rPr>
          <w:rStyle w:val="OperatorTok"/>
        </w:rPr>
        <w:t>}</w:t>
      </w:r>
      <w:r>
        <w:br/>
      </w:r>
      <w:r>
        <w:br/>
      </w:r>
      <w:r>
        <w:rPr>
          <w:rStyle w:val="VariableTok"/>
        </w:rPr>
        <w:t>console</w:t>
      </w:r>
      <w:r>
        <w:rPr>
          <w:rStyle w:val="NormalTok"/>
        </w:rPr>
        <w:t>.</w:t>
      </w:r>
      <w:r>
        <w:rPr>
          <w:rStyle w:val="AttributeTok"/>
        </w:rPr>
        <w:t>log</w:t>
      </w:r>
      <w:r>
        <w:rPr>
          <w:rStyle w:val="NormalTok"/>
        </w:rPr>
        <w:t>(</w:t>
      </w:r>
      <w:r>
        <w:rPr>
          <w:rStyle w:val="VariableTok"/>
        </w:rPr>
        <w:t>directory</w:t>
      </w:r>
      <w:r>
        <w:rPr>
          <w:rStyle w:val="NormalTok"/>
        </w:rPr>
        <w:t>.</w:t>
      </w:r>
      <w:r>
        <w:rPr>
          <w:rStyle w:val="AttributeTok"/>
        </w:rPr>
        <w:t>employees</w:t>
      </w:r>
      <w:r>
        <w:rPr>
          <w:rStyle w:val="NormalTok"/>
        </w:rPr>
        <w:t>)</w:t>
      </w:r>
      <w:r>
        <w:br/>
      </w:r>
      <w:r>
        <w:rPr>
          <w:rStyle w:val="VariableTok"/>
        </w:rPr>
        <w:t>console</w:t>
      </w:r>
      <w:r>
        <w:rPr>
          <w:rStyle w:val="NormalTok"/>
        </w:rPr>
        <w:t>.</w:t>
      </w:r>
      <w:r>
        <w:rPr>
          <w:rStyle w:val="AttributeTok"/>
        </w:rPr>
        <w:t>log</w:t>
      </w:r>
      <w:r>
        <w:rPr>
          <w:rStyle w:val="NormalTok"/>
        </w:rPr>
        <w:t>(</w:t>
      </w:r>
      <w:r>
        <w:rPr>
          <w:rStyle w:val="VariableTok"/>
        </w:rPr>
        <w:t>directory</w:t>
      </w:r>
      <w:r>
        <w:rPr>
          <w:rStyle w:val="NormalTok"/>
        </w:rPr>
        <w:t>.</w:t>
      </w:r>
      <w:r>
        <w:rPr>
          <w:rStyle w:val="AttributeTok"/>
        </w:rPr>
        <w:t>employees</w:t>
      </w:r>
      <w:r>
        <w:rPr>
          <w:rStyle w:val="NormalTok"/>
        </w:rPr>
        <w:t>[</w:t>
      </w:r>
      <w:r>
        <w:rPr>
          <w:rStyle w:val="DecValTok"/>
        </w:rPr>
        <w:t>1</w:t>
      </w:r>
      <w:r>
        <w:rPr>
          <w:rStyle w:val="NormalTok"/>
        </w:rPr>
        <w:t>])</w:t>
      </w:r>
      <w:r>
        <w:rPr>
          <w:rStyle w:val="OperatorTok"/>
        </w:rPr>
        <w:t>;</w:t>
      </w:r>
      <w:r>
        <w:br/>
      </w:r>
      <w:r>
        <w:rPr>
          <w:rStyle w:val="VariableTok"/>
        </w:rPr>
        <w:t>console</w:t>
      </w:r>
      <w:r>
        <w:rPr>
          <w:rStyle w:val="NormalTok"/>
        </w:rPr>
        <w:t>.</w:t>
      </w:r>
      <w:r>
        <w:rPr>
          <w:rStyle w:val="AttributeTok"/>
        </w:rPr>
        <w:t>log</w:t>
      </w:r>
      <w:r>
        <w:rPr>
          <w:rStyle w:val="NormalTok"/>
        </w:rPr>
        <w:t>(</w:t>
      </w:r>
      <w:r>
        <w:rPr>
          <w:rStyle w:val="VariableTok"/>
        </w:rPr>
        <w:t>directory</w:t>
      </w:r>
      <w:r>
        <w:rPr>
          <w:rStyle w:val="NormalTok"/>
        </w:rPr>
        <w:t>.</w:t>
      </w:r>
      <w:r>
        <w:rPr>
          <w:rStyle w:val="AttributeTok"/>
        </w:rPr>
        <w:t>employees</w:t>
      </w:r>
      <w:r>
        <w:rPr>
          <w:rStyle w:val="NormalTok"/>
        </w:rPr>
        <w:t>[</w:t>
      </w:r>
      <w:r>
        <w:rPr>
          <w:rStyle w:val="DecValTok"/>
        </w:rPr>
        <w:t>1</w:t>
      </w:r>
      <w:r>
        <w:rPr>
          <w:rStyle w:val="NormalTok"/>
        </w:rPr>
        <w:t>].</w:t>
      </w:r>
      <w:r>
        <w:rPr>
          <w:rStyle w:val="AttributeTok"/>
        </w:rPr>
        <w:t>firstName</w:t>
      </w:r>
      <w:r>
        <w:rPr>
          <w:rStyle w:val="NormalTok"/>
        </w:rPr>
        <w:t>)</w:t>
      </w:r>
      <w:r>
        <w:rPr>
          <w:rStyle w:val="OperatorTok"/>
        </w:rPr>
        <w:t>;</w:t>
      </w:r>
    </w:p>
    <w:p w14:paraId="113EEF45" w14:textId="77777777" w:rsidR="00551C81" w:rsidRDefault="007B1998">
      <w:pPr>
        <w:pStyle w:val="FirstParagraph"/>
      </w:pPr>
      <w:r>
        <w:t>A GeoJSON is a Geographic JSON element, and contains geometry!</w:t>
      </w:r>
    </w:p>
    <w:p w14:paraId="366DD18E" w14:textId="77777777" w:rsidR="00551C81" w:rsidRDefault="007B1998">
      <w:pPr>
        <w:pStyle w:val="SourceCode"/>
      </w:pPr>
      <w:r>
        <w:rPr>
          <w:rStyle w:val="KeywordTok"/>
        </w:rPr>
        <w:t>var</w:t>
      </w:r>
      <w:r>
        <w:rPr>
          <w:rStyle w:val="NormalTok"/>
        </w:rPr>
        <w:t xml:space="preserve"> dataset </w:t>
      </w:r>
      <w:r>
        <w:rPr>
          <w:rStyle w:val="OperatorTok"/>
        </w:rPr>
        <w:t>=</w:t>
      </w:r>
      <w:r>
        <w:rPr>
          <w:rStyle w:val="NormalTok"/>
        </w:rPr>
        <w:t xml:space="preserve"> </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"Feature"</w:t>
      </w:r>
      <w:r>
        <w:rPr>
          <w:rStyle w:val="OperatorTok"/>
        </w:rPr>
        <w:t>,</w:t>
      </w:r>
      <w:r>
        <w:br/>
      </w:r>
      <w:r>
        <w:rPr>
          <w:rStyle w:val="NormalTok"/>
        </w:rPr>
        <w:t xml:space="preserve">  </w:t>
      </w:r>
      <w:r>
        <w:rPr>
          <w:rStyle w:val="StringTok"/>
        </w:rPr>
        <w:t>"geometry"</w:t>
      </w:r>
      <w:r>
        <w:rPr>
          <w:rStyle w:val="OperatorTok"/>
        </w:rPr>
        <w:t>:</w:t>
      </w:r>
      <w:r>
        <w:rPr>
          <w:rStyle w:val="NormalTok"/>
        </w:rPr>
        <w:t xml:space="preserve"> </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"Point"</w:t>
      </w:r>
      <w:r>
        <w:rPr>
          <w:rStyle w:val="OperatorTok"/>
        </w:rPr>
        <w:t>,</w:t>
      </w:r>
      <w:r>
        <w:br/>
      </w:r>
      <w:r>
        <w:rPr>
          <w:rStyle w:val="NormalTok"/>
        </w:rPr>
        <w:t xml:space="preserve">    </w:t>
      </w:r>
      <w:r>
        <w:rPr>
          <w:rStyle w:val="StringTok"/>
        </w:rPr>
        <w:t>"coordinates"</w:t>
      </w:r>
      <w:r>
        <w:rPr>
          <w:rStyle w:val="OperatorTok"/>
        </w:rPr>
        <w:t>:</w:t>
      </w:r>
      <w:r>
        <w:rPr>
          <w:rStyle w:val="NormalTok"/>
        </w:rPr>
        <w:t xml:space="preserve"> [</w:t>
      </w:r>
      <w:r>
        <w:rPr>
          <w:rStyle w:val="FloatTok"/>
        </w:rPr>
        <w:t>125.6</w:t>
      </w:r>
      <w:r>
        <w:rPr>
          <w:rStyle w:val="OperatorTok"/>
        </w:rPr>
        <w:t>,</w:t>
      </w:r>
      <w:r>
        <w:rPr>
          <w:rStyle w:val="NormalTok"/>
        </w:rPr>
        <w:t xml:space="preserve"> </w:t>
      </w:r>
      <w:r>
        <w:rPr>
          <w:rStyle w:val="FloatTok"/>
        </w:rPr>
        <w:t>10.1</w:t>
      </w:r>
      <w:r>
        <w:rPr>
          <w:rStyle w:val="NormalTok"/>
        </w:rPr>
        <w:t>]</w:t>
      </w:r>
      <w:r>
        <w:br/>
      </w:r>
      <w:r>
        <w:rPr>
          <w:rStyle w:val="NormalTok"/>
        </w:rPr>
        <w:t xml:space="preserve">  </w:t>
      </w:r>
      <w:r>
        <w:rPr>
          <w:rStyle w:val="OperatorTok"/>
        </w:rPr>
        <w:t>},</w:t>
      </w:r>
      <w:r>
        <w:br/>
      </w:r>
      <w:r>
        <w:rPr>
          <w:rStyle w:val="NormalTok"/>
        </w:rPr>
        <w:t xml:space="preserve">  </w:t>
      </w:r>
      <w:r>
        <w:rPr>
          <w:rStyle w:val="StringTok"/>
        </w:rPr>
        <w:t>"properties"</w:t>
      </w:r>
      <w:r>
        <w:rPr>
          <w:rStyle w:val="OperatorTok"/>
        </w:rPr>
        <w:t>:</w:t>
      </w:r>
      <w:r>
        <w:rPr>
          <w:rStyle w:val="NormalTok"/>
        </w:rPr>
        <w:t xml:space="preserve"> </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"Dinagat Islands"</w:t>
      </w:r>
      <w:r>
        <w:br/>
      </w:r>
      <w:r>
        <w:rPr>
          <w:rStyle w:val="NormalTok"/>
        </w:rPr>
        <w:t xml:space="preserve">  </w:t>
      </w:r>
      <w:r>
        <w:rPr>
          <w:rStyle w:val="OperatorTok"/>
        </w:rPr>
        <w:t>}</w:t>
      </w:r>
      <w:r>
        <w:br/>
      </w:r>
      <w:r>
        <w:rPr>
          <w:rStyle w:val="OperatorTok"/>
        </w:rPr>
        <w:t>}</w:t>
      </w:r>
      <w:r>
        <w:br/>
      </w:r>
      <w:r>
        <w:br/>
      </w:r>
      <w:r>
        <w:rPr>
          <w:rStyle w:val="VariableTok"/>
        </w:rPr>
        <w:t>console</w:t>
      </w:r>
      <w:r>
        <w:rPr>
          <w:rStyle w:val="NormalTok"/>
        </w:rPr>
        <w:t>.</w:t>
      </w:r>
      <w:r>
        <w:rPr>
          <w:rStyle w:val="AttributeTok"/>
        </w:rPr>
        <w:t>log</w:t>
      </w:r>
      <w:r>
        <w:rPr>
          <w:rStyle w:val="NormalTok"/>
        </w:rPr>
        <w:t>(dataset)</w:t>
      </w:r>
      <w:r>
        <w:rPr>
          <w:rStyle w:val="OperatorTok"/>
        </w:rPr>
        <w:t>;</w:t>
      </w:r>
      <w:r>
        <w:br/>
      </w:r>
      <w:r>
        <w:rPr>
          <w:rStyle w:val="VariableTok"/>
        </w:rPr>
        <w:t>console</w:t>
      </w:r>
      <w:r>
        <w:rPr>
          <w:rStyle w:val="NormalTok"/>
        </w:rPr>
        <w:t>.</w:t>
      </w:r>
      <w:r>
        <w:rPr>
          <w:rStyle w:val="AttributeTok"/>
        </w:rPr>
        <w:t>log</w:t>
      </w:r>
      <w:r>
        <w:rPr>
          <w:rStyle w:val="NormalTok"/>
        </w:rPr>
        <w:t>(</w:t>
      </w:r>
      <w:r>
        <w:rPr>
          <w:rStyle w:val="VariableTok"/>
        </w:rPr>
        <w:t>dataset</w:t>
      </w:r>
      <w:r>
        <w:rPr>
          <w:rStyle w:val="NormalTok"/>
        </w:rPr>
        <w:t>.</w:t>
      </w:r>
      <w:r>
        <w:rPr>
          <w:rStyle w:val="AttributeTok"/>
        </w:rPr>
        <w:t>type</w:t>
      </w:r>
      <w:r>
        <w:rPr>
          <w:rStyle w:val="NormalTok"/>
        </w:rPr>
        <w:t>)</w:t>
      </w:r>
      <w:r>
        <w:rPr>
          <w:rStyle w:val="OperatorTok"/>
        </w:rPr>
        <w:t>;</w:t>
      </w:r>
      <w:r>
        <w:br/>
      </w:r>
      <w:r>
        <w:rPr>
          <w:rStyle w:val="VariableTok"/>
        </w:rPr>
        <w:t>console</w:t>
      </w:r>
      <w:r>
        <w:rPr>
          <w:rStyle w:val="NormalTok"/>
        </w:rPr>
        <w:t>.</w:t>
      </w:r>
      <w:r>
        <w:rPr>
          <w:rStyle w:val="AttributeTok"/>
        </w:rPr>
        <w:t>log</w:t>
      </w:r>
      <w:r>
        <w:rPr>
          <w:rStyle w:val="NormalTok"/>
        </w:rPr>
        <w:t>(</w:t>
      </w:r>
      <w:r>
        <w:rPr>
          <w:rStyle w:val="VariableTok"/>
        </w:rPr>
        <w:t>dataset</w:t>
      </w:r>
      <w:r>
        <w:rPr>
          <w:rStyle w:val="NormalTok"/>
        </w:rPr>
        <w:t>.</w:t>
      </w:r>
      <w:r>
        <w:rPr>
          <w:rStyle w:val="VariableTok"/>
        </w:rPr>
        <w:t>geometry</w:t>
      </w:r>
      <w:r>
        <w:rPr>
          <w:rStyle w:val="NormalTok"/>
        </w:rPr>
        <w:t>.</w:t>
      </w:r>
      <w:r>
        <w:rPr>
          <w:rStyle w:val="AttributeTok"/>
        </w:rPr>
        <w:t>coordinates</w:t>
      </w:r>
      <w:r>
        <w:rPr>
          <w:rStyle w:val="NormalTok"/>
        </w:rPr>
        <w:t>)</w:t>
      </w:r>
      <w:r>
        <w:rPr>
          <w:rStyle w:val="OperatorTok"/>
        </w:rPr>
        <w:t>;</w:t>
      </w:r>
      <w:r>
        <w:br/>
      </w:r>
      <w:r>
        <w:rPr>
          <w:rStyle w:val="VariableTok"/>
        </w:rPr>
        <w:t>console</w:t>
      </w:r>
      <w:r>
        <w:rPr>
          <w:rStyle w:val="NormalTok"/>
        </w:rPr>
        <w:t>.</w:t>
      </w:r>
      <w:r>
        <w:rPr>
          <w:rStyle w:val="AttributeTok"/>
        </w:rPr>
        <w:t>log</w:t>
      </w:r>
      <w:r>
        <w:rPr>
          <w:rStyle w:val="NormalTok"/>
        </w:rPr>
        <w:t>(</w:t>
      </w:r>
      <w:r>
        <w:rPr>
          <w:rStyle w:val="VariableTok"/>
        </w:rPr>
        <w:t>dataset</w:t>
      </w:r>
      <w:r>
        <w:rPr>
          <w:rStyle w:val="NormalTok"/>
        </w:rPr>
        <w:t>.</w:t>
      </w:r>
      <w:r>
        <w:rPr>
          <w:rStyle w:val="AttributeTok"/>
        </w:rPr>
        <w:t>properties</w:t>
      </w:r>
      <w:r>
        <w:rPr>
          <w:rStyle w:val="NormalTok"/>
        </w:rPr>
        <w:t>)</w:t>
      </w:r>
      <w:r>
        <w:rPr>
          <w:rStyle w:val="OperatorTok"/>
        </w:rPr>
        <w:t>;</w:t>
      </w:r>
    </w:p>
    <w:p w14:paraId="2E0D03DD" w14:textId="77777777" w:rsidR="00551C81" w:rsidRDefault="007B1998">
      <w:pPr>
        <w:pStyle w:val="FirstParagraph"/>
      </w:pPr>
      <w:r>
        <w:t>Iterate a JSON - Putting this Together</w:t>
      </w:r>
    </w:p>
    <w:p w14:paraId="4459EF81" w14:textId="77777777" w:rsidR="00551C81" w:rsidRDefault="007B1998">
      <w:pPr>
        <w:pStyle w:val="BodyText"/>
      </w:pPr>
      <w:r>
        <w:t>Given that you can access data elements in arrays, you can see then how parsing and accessing various elements of your JSON is easy. Can you iterate through the directory array?</w:t>
      </w:r>
    </w:p>
    <w:p w14:paraId="494606DF" w14:textId="77777777" w:rsidR="00551C81" w:rsidRDefault="007B1998">
      <w:pPr>
        <w:pStyle w:val="BodyText"/>
      </w:pPr>
      <w:r>
        <w:t>Try the following block of code in your console:</w:t>
      </w:r>
    </w:p>
    <w:p w14:paraId="1E827F24" w14:textId="77777777" w:rsidR="00551C81" w:rsidRDefault="007B1998">
      <w:pPr>
        <w:pStyle w:val="SourceCode"/>
      </w:pPr>
      <w:r>
        <w:rPr>
          <w:rStyle w:val="CommentTok"/>
        </w:rPr>
        <w:t>// employee directory dataset</w:t>
      </w:r>
      <w:r>
        <w:br/>
      </w:r>
      <w:r>
        <w:rPr>
          <w:rStyle w:val="KeywordTok"/>
        </w:rPr>
        <w:t>var</w:t>
      </w:r>
      <w:r>
        <w:rPr>
          <w:rStyle w:val="NormalTok"/>
        </w:rPr>
        <w:t xml:space="preserve"> directory </w:t>
      </w:r>
      <w:r>
        <w:rPr>
          <w:rStyle w:val="OperatorTok"/>
        </w:rPr>
        <w:t>=</w:t>
      </w:r>
      <w:r>
        <w:rPr>
          <w:rStyle w:val="NormalTok"/>
        </w:rPr>
        <w:t xml:space="preserve"> </w:t>
      </w:r>
      <w:r>
        <w:rPr>
          <w:rStyle w:val="OperatorTok"/>
        </w:rPr>
        <w:t>{</w:t>
      </w:r>
      <w:r>
        <w:rPr>
          <w:rStyle w:val="StringTok"/>
        </w:rPr>
        <w:t>"employees"</w:t>
      </w:r>
      <w:r>
        <w:rPr>
          <w:rStyle w:val="OperatorTok"/>
        </w:rPr>
        <w:t>:</w:t>
      </w:r>
      <w:r>
        <w:rPr>
          <w:rStyle w:val="NormalTok"/>
        </w:rPr>
        <w:t>[</w:t>
      </w:r>
      <w:r>
        <w:br/>
      </w:r>
      <w:r>
        <w:rPr>
          <w:rStyle w:val="NormalTok"/>
        </w:rPr>
        <w:t xml:space="preserve">    </w:t>
      </w:r>
      <w:r>
        <w:rPr>
          <w:rStyle w:val="OperatorTok"/>
        </w:rPr>
        <w:t>{</w:t>
      </w:r>
      <w:r>
        <w:rPr>
          <w:rStyle w:val="StringTok"/>
        </w:rPr>
        <w:t>"firstName"</w:t>
      </w:r>
      <w:r>
        <w:rPr>
          <w:rStyle w:val="OperatorTok"/>
        </w:rPr>
        <w:t>:</w:t>
      </w:r>
      <w:r>
        <w:rPr>
          <w:rStyle w:val="StringTok"/>
        </w:rPr>
        <w:t>"John"</w:t>
      </w:r>
      <w:r>
        <w:rPr>
          <w:rStyle w:val="OperatorTok"/>
        </w:rPr>
        <w:t>,</w:t>
      </w:r>
      <w:r>
        <w:rPr>
          <w:rStyle w:val="NormalTok"/>
        </w:rPr>
        <w:t xml:space="preserve"> </w:t>
      </w:r>
      <w:r>
        <w:rPr>
          <w:rStyle w:val="StringTok"/>
        </w:rPr>
        <w:t>"lastName"</w:t>
      </w:r>
      <w:r>
        <w:rPr>
          <w:rStyle w:val="OperatorTok"/>
        </w:rPr>
        <w:t>:</w:t>
      </w:r>
      <w:r>
        <w:rPr>
          <w:rStyle w:val="StringTok"/>
        </w:rPr>
        <w:t>"Doe"</w:t>
      </w:r>
      <w:r>
        <w:rPr>
          <w:rStyle w:val="OperatorTok"/>
        </w:rPr>
        <w:t>},</w:t>
      </w:r>
      <w:r>
        <w:br/>
      </w:r>
      <w:r>
        <w:rPr>
          <w:rStyle w:val="NormalTok"/>
        </w:rPr>
        <w:t xml:space="preserve">    </w:t>
      </w:r>
      <w:r>
        <w:rPr>
          <w:rStyle w:val="OperatorTok"/>
        </w:rPr>
        <w:t>{</w:t>
      </w:r>
      <w:r>
        <w:rPr>
          <w:rStyle w:val="StringTok"/>
        </w:rPr>
        <w:t>"firstName"</w:t>
      </w:r>
      <w:r>
        <w:rPr>
          <w:rStyle w:val="OperatorTok"/>
        </w:rPr>
        <w:t>:</w:t>
      </w:r>
      <w:r>
        <w:rPr>
          <w:rStyle w:val="StringTok"/>
        </w:rPr>
        <w:t>"Anna"</w:t>
      </w:r>
      <w:r>
        <w:rPr>
          <w:rStyle w:val="OperatorTok"/>
        </w:rPr>
        <w:t>,</w:t>
      </w:r>
      <w:r>
        <w:rPr>
          <w:rStyle w:val="NormalTok"/>
        </w:rPr>
        <w:t xml:space="preserve"> </w:t>
      </w:r>
      <w:r>
        <w:rPr>
          <w:rStyle w:val="StringTok"/>
        </w:rPr>
        <w:t>"lastName"</w:t>
      </w:r>
      <w:r>
        <w:rPr>
          <w:rStyle w:val="OperatorTok"/>
        </w:rPr>
        <w:t>:</w:t>
      </w:r>
      <w:r>
        <w:rPr>
          <w:rStyle w:val="StringTok"/>
        </w:rPr>
        <w:t>"Smith"</w:t>
      </w:r>
      <w:r>
        <w:rPr>
          <w:rStyle w:val="OperatorTok"/>
        </w:rPr>
        <w:t>},</w:t>
      </w:r>
      <w:r>
        <w:br/>
      </w:r>
      <w:r>
        <w:rPr>
          <w:rStyle w:val="NormalTok"/>
        </w:rPr>
        <w:lastRenderedPageBreak/>
        <w:t xml:space="preserve">    </w:t>
      </w:r>
      <w:r>
        <w:rPr>
          <w:rStyle w:val="OperatorTok"/>
        </w:rPr>
        <w:t>{</w:t>
      </w:r>
      <w:r>
        <w:rPr>
          <w:rStyle w:val="StringTok"/>
        </w:rPr>
        <w:t>"firstName"</w:t>
      </w:r>
      <w:r>
        <w:rPr>
          <w:rStyle w:val="OperatorTok"/>
        </w:rPr>
        <w:t>:</w:t>
      </w:r>
      <w:r>
        <w:rPr>
          <w:rStyle w:val="StringTok"/>
        </w:rPr>
        <w:t>"Peter"</w:t>
      </w:r>
      <w:r>
        <w:rPr>
          <w:rStyle w:val="OperatorTok"/>
        </w:rPr>
        <w:t>,</w:t>
      </w:r>
      <w:r>
        <w:rPr>
          <w:rStyle w:val="NormalTok"/>
        </w:rPr>
        <w:t xml:space="preserve"> </w:t>
      </w:r>
      <w:r>
        <w:rPr>
          <w:rStyle w:val="StringTok"/>
        </w:rPr>
        <w:t>"lastName"</w:t>
      </w:r>
      <w:r>
        <w:rPr>
          <w:rStyle w:val="OperatorTok"/>
        </w:rPr>
        <w:t>:</w:t>
      </w:r>
      <w:r>
        <w:rPr>
          <w:rStyle w:val="StringTok"/>
        </w:rPr>
        <w:t>"Jones"</w:t>
      </w:r>
      <w:r>
        <w:rPr>
          <w:rStyle w:val="OperatorTok"/>
        </w:rPr>
        <w:t>}</w:t>
      </w:r>
      <w:r>
        <w:br/>
      </w:r>
      <w:r>
        <w:rPr>
          <w:rStyle w:val="NormalTok"/>
        </w:rPr>
        <w:t>]</w:t>
      </w:r>
      <w:r>
        <w:rPr>
          <w:rStyle w:val="OperatorTok"/>
        </w:rPr>
        <w:t>}</w:t>
      </w:r>
      <w:r>
        <w:br/>
      </w:r>
      <w:r>
        <w:br/>
      </w:r>
      <w:r>
        <w:rPr>
          <w:rStyle w:val="CommentTok"/>
        </w:rPr>
        <w:t>// create array of employee names</w:t>
      </w:r>
      <w:r>
        <w:br/>
      </w:r>
      <w:r>
        <w:rPr>
          <w:rStyle w:val="KeywordTok"/>
        </w:rPr>
        <w:t>var</w:t>
      </w:r>
      <w:r>
        <w:rPr>
          <w:rStyle w:val="NormalTok"/>
        </w:rPr>
        <w:t xml:space="preserve"> data </w:t>
      </w:r>
      <w:r>
        <w:rPr>
          <w:rStyle w:val="OperatorTok"/>
        </w:rPr>
        <w:t>=</w:t>
      </w:r>
      <w:r>
        <w:rPr>
          <w:rStyle w:val="NormalTok"/>
        </w:rPr>
        <w:t xml:space="preserve"> </w:t>
      </w:r>
      <w:r>
        <w:rPr>
          <w:rStyle w:val="VariableTok"/>
        </w:rPr>
        <w:t>directory</w:t>
      </w:r>
      <w:r>
        <w:rPr>
          <w:rStyle w:val="NormalTok"/>
        </w:rPr>
        <w:t>.</w:t>
      </w:r>
      <w:r>
        <w:rPr>
          <w:rStyle w:val="AttributeTok"/>
        </w:rPr>
        <w:t>employees</w:t>
      </w:r>
      <w:r>
        <w:rPr>
          <w:rStyle w:val="OperatorTok"/>
        </w:rPr>
        <w:t>;</w:t>
      </w:r>
      <w:r>
        <w:br/>
      </w:r>
      <w:r>
        <w:rPr>
          <w:rStyle w:val="VariableTok"/>
        </w:rPr>
        <w:t>console</w:t>
      </w:r>
      <w:r>
        <w:rPr>
          <w:rStyle w:val="NormalTok"/>
        </w:rPr>
        <w:t>.</w:t>
      </w:r>
      <w:r>
        <w:rPr>
          <w:rStyle w:val="AttributeTok"/>
        </w:rPr>
        <w:t>log</w:t>
      </w:r>
      <w:r>
        <w:rPr>
          <w:rStyle w:val="NormalTok"/>
        </w:rPr>
        <w:t>(data)</w:t>
      </w:r>
      <w:r>
        <w:rPr>
          <w:rStyle w:val="OperatorTok"/>
        </w:rPr>
        <w:t>;</w:t>
      </w:r>
      <w:r>
        <w:br/>
      </w:r>
      <w:r>
        <w:br/>
      </w:r>
      <w:r>
        <w:rPr>
          <w:rStyle w:val="CommentTok"/>
        </w:rPr>
        <w:t>// iterate through the array, logging values to the console</w:t>
      </w:r>
      <w:r>
        <w:br/>
      </w:r>
      <w:r>
        <w:rPr>
          <w:rStyle w:val="ControlFlowTok"/>
        </w:rPr>
        <w:t>for</w:t>
      </w:r>
      <w:r>
        <w:rPr>
          <w:rStyle w:val="NormalTok"/>
        </w:rPr>
        <w:t>(</w:t>
      </w:r>
      <w:r>
        <w:rPr>
          <w:rStyle w:val="KeywordTok"/>
        </w:rPr>
        <w:t>var</w:t>
      </w:r>
      <w:r>
        <w:rPr>
          <w:rStyle w:val="NormalTok"/>
        </w:rPr>
        <w:t xml:space="preserve"> i </w:t>
      </w:r>
      <w:r>
        <w:rPr>
          <w:rStyle w:val="KeywordTok"/>
        </w:rPr>
        <w:t>in</w:t>
      </w:r>
      <w:r>
        <w:rPr>
          <w:rStyle w:val="NormalTok"/>
        </w:rPr>
        <w:t xml:space="preserve"> data)</w:t>
      </w:r>
      <w:r>
        <w:rPr>
          <w:rStyle w:val="OperatorTok"/>
        </w:rPr>
        <w:t>{</w:t>
      </w:r>
      <w:r>
        <w:br/>
      </w:r>
      <w:r>
        <w:rPr>
          <w:rStyle w:val="NormalTok"/>
        </w:rPr>
        <w:t xml:space="preserve">    fName </w:t>
      </w:r>
      <w:r>
        <w:rPr>
          <w:rStyle w:val="OperatorTok"/>
        </w:rPr>
        <w:t>=</w:t>
      </w:r>
      <w:r>
        <w:rPr>
          <w:rStyle w:val="NormalTok"/>
        </w:rPr>
        <w:t xml:space="preserve"> data[i].</w:t>
      </w:r>
      <w:r>
        <w:rPr>
          <w:rStyle w:val="AttributeTok"/>
        </w:rPr>
        <w:t>firstName</w:t>
      </w:r>
      <w:r>
        <w:rPr>
          <w:rStyle w:val="OperatorTok"/>
        </w:rPr>
        <w:t>;</w:t>
      </w:r>
      <w:r>
        <w:br/>
      </w:r>
      <w:r>
        <w:rPr>
          <w:rStyle w:val="NormalTok"/>
        </w:rPr>
        <w:t xml:space="preserve">    lName </w:t>
      </w:r>
      <w:r>
        <w:rPr>
          <w:rStyle w:val="OperatorTok"/>
        </w:rPr>
        <w:t>=</w:t>
      </w:r>
      <w:r>
        <w:rPr>
          <w:rStyle w:val="NormalTok"/>
        </w:rPr>
        <w:t xml:space="preserve"> data[i].</w:t>
      </w:r>
      <w:r>
        <w:rPr>
          <w:rStyle w:val="AttributeTok"/>
        </w:rPr>
        <w:t>lastName</w:t>
      </w:r>
      <w:r>
        <w:rPr>
          <w:rStyle w:val="OperatorTok"/>
        </w:rPr>
        <w:t>;</w:t>
      </w:r>
      <w:r>
        <w:br/>
      </w:r>
      <w:r>
        <w:rPr>
          <w:rStyle w:val="NormalTok"/>
        </w:rPr>
        <w:t xml:space="preserve">    </w:t>
      </w:r>
      <w:r>
        <w:rPr>
          <w:rStyle w:val="CommentTok"/>
        </w:rPr>
        <w:t>// do something with each value of the array</w:t>
      </w:r>
      <w:r>
        <w:br/>
      </w:r>
      <w:r>
        <w:rPr>
          <w:rStyle w:val="NormalTok"/>
        </w:rPr>
        <w:t xml:space="preserve">    </w:t>
      </w:r>
      <w:r>
        <w:rPr>
          <w:rStyle w:val="VariableTok"/>
        </w:rPr>
        <w:t>console</w:t>
      </w:r>
      <w:r>
        <w:rPr>
          <w:rStyle w:val="NormalTok"/>
        </w:rPr>
        <w:t>.</w:t>
      </w:r>
      <w:r>
        <w:rPr>
          <w:rStyle w:val="AttributeTok"/>
        </w:rPr>
        <w:t>log</w:t>
      </w:r>
      <w:r>
        <w:rPr>
          <w:rStyle w:val="NormalTok"/>
        </w:rPr>
        <w:t>(fName)</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(lName)</w:t>
      </w:r>
      <w:r>
        <w:rPr>
          <w:rStyle w:val="OperatorTok"/>
        </w:rPr>
        <w:t>;</w:t>
      </w:r>
      <w:r>
        <w:br/>
      </w:r>
      <w:r>
        <w:rPr>
          <w:rStyle w:val="OperatorTok"/>
        </w:rPr>
        <w:t>}</w:t>
      </w:r>
    </w:p>
    <w:p w14:paraId="0F5451A9" w14:textId="77777777" w:rsidR="00551C81" w:rsidRDefault="007B1998">
      <w:pPr>
        <w:pStyle w:val="Heading3"/>
      </w:pPr>
      <w:bookmarkStart w:id="75" w:name="accessing-elements-of-your-page"/>
      <w:bookmarkEnd w:id="75"/>
      <w:r>
        <w:t>2.10 Accessing Elements of your Page</w:t>
      </w:r>
    </w:p>
    <w:p w14:paraId="30CD821C" w14:textId="77777777" w:rsidR="00551C81" w:rsidRDefault="007B1998">
      <w:pPr>
        <w:pStyle w:val="FirstParagraph"/>
      </w:pPr>
      <w:r>
        <w:t>Accessing elements of your page in JavaScript is easy because JavaScript can read the DOM, then adjust properties such as style, content, images, links, and a</w:t>
      </w:r>
      <w:ins w:id="76" w:author="Andy" w:date="2017-01-18T20:11:00Z">
        <w:r w:rsidR="00A05C37">
          <w:t xml:space="preserve"> </w:t>
        </w:r>
      </w:ins>
      <w:r>
        <w:t>lot more. One method you can use to get into the document is call the document object. Type this into your console and see that you can view the entire page.</w:t>
      </w:r>
    </w:p>
    <w:p w14:paraId="57052B1C" w14:textId="77777777" w:rsidR="00551C81" w:rsidRDefault="007B1998">
      <w:pPr>
        <w:pStyle w:val="SourceCode"/>
      </w:pPr>
      <w:r>
        <w:rPr>
          <w:rStyle w:val="VerbatimChar"/>
        </w:rPr>
        <w:t>document;</w:t>
      </w:r>
    </w:p>
    <w:p w14:paraId="7C53C130" w14:textId="77777777" w:rsidR="00551C81" w:rsidRDefault="007B1998">
      <w:pPr>
        <w:pStyle w:val="FirstParagraph"/>
      </w:pPr>
      <w:r>
        <w:t>Try document.body to see elements within the document body.</w:t>
      </w:r>
    </w:p>
    <w:p w14:paraId="34273D7B" w14:textId="77777777" w:rsidR="00551C81" w:rsidRDefault="007B1998">
      <w:pPr>
        <w:pStyle w:val="BodyText"/>
      </w:pPr>
      <w:r>
        <w:t>Access elements by ID, class, or and make changes to properties</w:t>
      </w:r>
    </w:p>
    <w:p w14:paraId="606E7904" w14:textId="77777777" w:rsidR="00551C81" w:rsidRDefault="007B1998">
      <w:pPr>
        <w:pStyle w:val="BodyText"/>
      </w:pPr>
      <w:r>
        <w:t xml:space="preserve">You can access elements by DOM selectors. Use the </w:t>
      </w:r>
      <w:hyperlink r:id="rId14">
        <w:r>
          <w:rPr>
            <w:rStyle w:val="Hyperlink"/>
          </w:rPr>
          <w:t>W3 HTML DOM Elements</w:t>
        </w:r>
      </w:hyperlink>
      <w:r>
        <w:t xml:space="preserve"> reference to learn more about searching through the page.</w:t>
      </w:r>
    </w:p>
    <w:p w14:paraId="0925666C" w14:textId="77777777" w:rsidR="00551C81" w:rsidRDefault="007B1998">
      <w:pPr>
        <w:pStyle w:val="SourceCode"/>
      </w:pPr>
      <w:r>
        <w:rPr>
          <w:rStyle w:val="CommentTok"/>
        </w:rPr>
        <w:t>// Access element by element ID</w:t>
      </w:r>
      <w:r>
        <w:br/>
      </w:r>
      <w:r>
        <w:rPr>
          <w:rStyle w:val="VariableTok"/>
        </w:rPr>
        <w:t>document</w:t>
      </w:r>
      <w:r>
        <w:rPr>
          <w:rStyle w:val="NormalTok"/>
        </w:rPr>
        <w:t>.</w:t>
      </w:r>
      <w:r>
        <w:rPr>
          <w:rStyle w:val="AttributeTok"/>
        </w:rPr>
        <w:t>getElementById</w:t>
      </w:r>
      <w:r>
        <w:rPr>
          <w:rStyle w:val="NormalTok"/>
        </w:rPr>
        <w:t>(</w:t>
      </w:r>
      <w:r>
        <w:rPr>
          <w:rStyle w:val="StringTok"/>
        </w:rPr>
        <w:t>"foo"</w:t>
      </w:r>
      <w:r>
        <w:rPr>
          <w:rStyle w:val="NormalTok"/>
        </w:rPr>
        <w:t>)</w:t>
      </w:r>
      <w:r>
        <w:rPr>
          <w:rStyle w:val="OperatorTok"/>
        </w:rPr>
        <w:t>;</w:t>
      </w:r>
      <w:r>
        <w:br/>
      </w:r>
      <w:r>
        <w:br/>
      </w:r>
      <w:r>
        <w:rPr>
          <w:rStyle w:val="CommentTok"/>
        </w:rPr>
        <w:t>// Access element by class name</w:t>
      </w:r>
      <w:r>
        <w:br/>
      </w:r>
      <w:r>
        <w:rPr>
          <w:rStyle w:val="VariableTok"/>
        </w:rPr>
        <w:t>document</w:t>
      </w:r>
      <w:r>
        <w:rPr>
          <w:rStyle w:val="NormalTok"/>
        </w:rPr>
        <w:t>.</w:t>
      </w:r>
      <w:r>
        <w:rPr>
          <w:rStyle w:val="AttributeTok"/>
        </w:rPr>
        <w:t>getElementByClassName</w:t>
      </w:r>
      <w:r>
        <w:rPr>
          <w:rStyle w:val="NormalTok"/>
        </w:rPr>
        <w:t>(</w:t>
      </w:r>
      <w:r>
        <w:rPr>
          <w:rStyle w:val="StringTok"/>
        </w:rPr>
        <w:t>"class-name"</w:t>
      </w:r>
      <w:r>
        <w:rPr>
          <w:rStyle w:val="NormalTok"/>
        </w:rPr>
        <w:t>)</w:t>
      </w:r>
      <w:r>
        <w:rPr>
          <w:rStyle w:val="StringTok"/>
        </w:rPr>
        <w:t>';</w:t>
      </w:r>
    </w:p>
    <w:p w14:paraId="7AD6FA26" w14:textId="77777777" w:rsidR="00551C81" w:rsidRDefault="007B1998">
      <w:pPr>
        <w:pStyle w:val="Heading3"/>
      </w:pPr>
      <w:bookmarkStart w:id="77" w:name="event-listeners"/>
      <w:bookmarkEnd w:id="77"/>
      <w:r>
        <w:t>2.11 Event Listeners</w:t>
      </w:r>
    </w:p>
    <w:p w14:paraId="2447777F" w14:textId="77777777" w:rsidR="00551C81" w:rsidRDefault="007B1998">
      <w:pPr>
        <w:pStyle w:val="FirstParagraph"/>
      </w:pPr>
      <w:r>
        <w:t>Often, when working with JavaScript, you are interacting with a page. Using JavaScript, you can make element perform functions when something happens to them. This is called an event. Event listeners can be added to elements and will run functions when an event, such as a click, hover, or other user interaction occurs on that element. Example syntax, enabling a change on an element named foo by creating an event listener in JavaScript is as follows.</w:t>
      </w:r>
    </w:p>
    <w:p w14:paraId="64C007FE" w14:textId="77777777" w:rsidR="00551C81" w:rsidRDefault="007B1998">
      <w:pPr>
        <w:pStyle w:val="SourceCode"/>
      </w:pPr>
      <w:r>
        <w:rPr>
          <w:rStyle w:val="CommentTok"/>
        </w:rPr>
        <w:t>// listen for a click on 'foo'</w:t>
      </w:r>
      <w:r>
        <w:br/>
      </w:r>
      <w:r>
        <w:rPr>
          <w:rStyle w:val="CommentTok"/>
        </w:rPr>
        <w:t>// when click occurs, run function called displayDate</w:t>
      </w:r>
      <w:r>
        <w:br/>
      </w:r>
      <w:r>
        <w:rPr>
          <w:rStyle w:val="VariableTok"/>
        </w:rPr>
        <w:t>document</w:t>
      </w:r>
      <w:r>
        <w:rPr>
          <w:rStyle w:val="NormalTok"/>
        </w:rPr>
        <w:t>.</w:t>
      </w:r>
      <w:r>
        <w:rPr>
          <w:rStyle w:val="AttributeTok"/>
        </w:rPr>
        <w:t>getElementById</w:t>
      </w:r>
      <w:r>
        <w:rPr>
          <w:rStyle w:val="NormalTok"/>
        </w:rPr>
        <w:t>(</w:t>
      </w:r>
      <w:r>
        <w:rPr>
          <w:rStyle w:val="StringTok"/>
        </w:rPr>
        <w:t>"foo"</w:t>
      </w:r>
      <w:r>
        <w:rPr>
          <w:rStyle w:val="NormalTok"/>
        </w:rPr>
        <w:t>).</w:t>
      </w:r>
      <w:r>
        <w:rPr>
          <w:rStyle w:val="AttributeTok"/>
        </w:rPr>
        <w:t>addEventListener</w:t>
      </w:r>
      <w:r>
        <w:rPr>
          <w:rStyle w:val="NormalTok"/>
        </w:rPr>
        <w:t>(</w:t>
      </w:r>
      <w:r>
        <w:rPr>
          <w:rStyle w:val="StringTok"/>
        </w:rPr>
        <w:t>"click"</w:t>
      </w:r>
      <w:r>
        <w:rPr>
          <w:rStyle w:val="OperatorTok"/>
        </w:rPr>
        <w:t>,</w:t>
      </w:r>
      <w:r>
        <w:rPr>
          <w:rStyle w:val="NormalTok"/>
        </w:rPr>
        <w:t xml:space="preserve"> displayDate)</w:t>
      </w:r>
      <w:r>
        <w:rPr>
          <w:rStyle w:val="OperatorTok"/>
        </w:rPr>
        <w:t>;</w:t>
      </w:r>
      <w:r>
        <w:br/>
      </w:r>
      <w:r>
        <w:br/>
      </w:r>
      <w:r>
        <w:rPr>
          <w:rStyle w:val="CommentTok"/>
        </w:rPr>
        <w:lastRenderedPageBreak/>
        <w:t>// displayDate function</w:t>
      </w:r>
      <w:r>
        <w:br/>
      </w:r>
      <w:r>
        <w:rPr>
          <w:rStyle w:val="KeywordTok"/>
        </w:rPr>
        <w:t>function</w:t>
      </w:r>
      <w:r>
        <w:rPr>
          <w:rStyle w:val="NormalTok"/>
        </w:rPr>
        <w:t xml:space="preserve"> </w:t>
      </w:r>
      <w:r>
        <w:rPr>
          <w:rStyle w:val="AttributeTok"/>
        </w:rPr>
        <w:t>displayDate</w:t>
      </w:r>
      <w:r>
        <w:rPr>
          <w:rStyle w:val="NormalTok"/>
        </w:rPr>
        <w:t xml:space="preserve">() </w:t>
      </w:r>
      <w:r>
        <w:rPr>
          <w:rStyle w:val="OperatorTok"/>
        </w:rPr>
        <w:t>{</w:t>
      </w:r>
      <w:r>
        <w:br/>
      </w:r>
      <w:r>
        <w:rPr>
          <w:rStyle w:val="NormalTok"/>
        </w:rPr>
        <w:t xml:space="preserve">    </w:t>
      </w:r>
      <w:r>
        <w:rPr>
          <w:rStyle w:val="VariableTok"/>
        </w:rPr>
        <w:t>document</w:t>
      </w:r>
      <w:r>
        <w:rPr>
          <w:rStyle w:val="NormalTok"/>
        </w:rPr>
        <w:t>.</w:t>
      </w:r>
      <w:r>
        <w:rPr>
          <w:rStyle w:val="AttributeTok"/>
        </w:rPr>
        <w:t>getElementById</w:t>
      </w:r>
      <w:r>
        <w:rPr>
          <w:rStyle w:val="NormalTok"/>
        </w:rPr>
        <w:t>(</w:t>
      </w:r>
      <w:r>
        <w:rPr>
          <w:rStyle w:val="StringTok"/>
        </w:rPr>
        <w:t>"foo"</w:t>
      </w:r>
      <w:r>
        <w:rPr>
          <w:rStyle w:val="NormalTok"/>
        </w:rPr>
        <w:t>).</w:t>
      </w:r>
      <w:r>
        <w:rPr>
          <w:rStyle w:val="AttributeTok"/>
        </w:rPr>
        <w:t>innerHTML</w:t>
      </w:r>
      <w:r>
        <w:rPr>
          <w:rStyle w:val="NormalTok"/>
        </w:rPr>
        <w:t xml:space="preserve"> </w:t>
      </w:r>
      <w:r>
        <w:rPr>
          <w:rStyle w:val="OperatorTok"/>
        </w:rPr>
        <w:t>=</w:t>
      </w:r>
      <w:r>
        <w:rPr>
          <w:rStyle w:val="NormalTok"/>
        </w:rPr>
        <w:t xml:space="preserve"> </w:t>
      </w:r>
      <w:r>
        <w:rPr>
          <w:rStyle w:val="AttributeTok"/>
        </w:rPr>
        <w:t>Date</w:t>
      </w:r>
      <w:r>
        <w:rPr>
          <w:rStyle w:val="NormalTok"/>
        </w:rPr>
        <w:t>()</w:t>
      </w:r>
      <w:r>
        <w:rPr>
          <w:rStyle w:val="OperatorTok"/>
        </w:rPr>
        <w:t>;</w:t>
      </w:r>
      <w:r>
        <w:br/>
      </w:r>
      <w:r>
        <w:rPr>
          <w:rStyle w:val="OperatorTok"/>
        </w:rPr>
        <w:t>}</w:t>
      </w:r>
    </w:p>
    <w:p w14:paraId="35FF98B4" w14:textId="77777777" w:rsidR="00551C81" w:rsidRDefault="007B1998">
      <w:pPr>
        <w:pStyle w:val="Heading3"/>
      </w:pPr>
      <w:bookmarkStart w:id="78" w:name="working-with-libraries"/>
      <w:bookmarkEnd w:id="78"/>
      <w:r>
        <w:t>2.12 Working with Libraries</w:t>
      </w:r>
    </w:p>
    <w:p w14:paraId="29920DC7" w14:textId="77777777" w:rsidR="00551C81" w:rsidRDefault="007B1998">
      <w:pPr>
        <w:pStyle w:val="FirstParagraph"/>
      </w:pPr>
      <w:r>
        <w:t xml:space="preserve">Unless you want to become a JavaScript master, most often, you will be working with a library that is already written. A library is a collection of pre-written JavaScript with allows for easier development of JavaScript based applications. Libraries are packages of code that when loaded into your document allow access to the objects of that code. In this class, we are primarily going to be using three JavaScript libraries: </w:t>
      </w:r>
      <w:r>
        <w:rPr>
          <w:rStyle w:val="VerbatimChar"/>
        </w:rPr>
        <w:t>jQuery</w:t>
      </w:r>
      <w:r>
        <w:t xml:space="preserve">, </w:t>
      </w:r>
      <w:r>
        <w:rPr>
          <w:rStyle w:val="VerbatimChar"/>
        </w:rPr>
        <w:t>Leaflet</w:t>
      </w:r>
      <w:r>
        <w:t xml:space="preserve">, and </w:t>
      </w:r>
      <w:r>
        <w:rPr>
          <w:rStyle w:val="VerbatimChar"/>
        </w:rPr>
        <w:t>Cesium</w:t>
      </w:r>
      <w:r>
        <w:t>.</w:t>
      </w:r>
    </w:p>
    <w:p w14:paraId="632763B5" w14:textId="77777777" w:rsidR="00551C81" w:rsidRDefault="007B1998">
      <w:pPr>
        <w:pStyle w:val="BodyText"/>
      </w:pPr>
      <w:r>
        <w:t>What are these used for?</w:t>
      </w:r>
    </w:p>
    <w:p w14:paraId="7928FD7A" w14:textId="77777777" w:rsidR="00551C81" w:rsidRDefault="007B1998">
      <w:pPr>
        <w:pStyle w:val="Compact"/>
        <w:numPr>
          <w:ilvl w:val="0"/>
          <w:numId w:val="6"/>
        </w:numPr>
      </w:pPr>
      <w:r>
        <w:t xml:space="preserve">jQuery is great for adding user interaction and making calls to other websites, for example, you can easily use it to load data. </w:t>
      </w:r>
      <w:hyperlink r:id="rId15">
        <w:r>
          <w:rPr>
            <w:rStyle w:val="Hyperlink"/>
          </w:rPr>
          <w:t>Visit the jQuery homepage</w:t>
        </w:r>
      </w:hyperlink>
      <w:r>
        <w:t>. In this course, we will use JQuery quite often in manipulating document elements and requesting data from remote servers.</w:t>
      </w:r>
    </w:p>
    <w:p w14:paraId="349132A6" w14:textId="77777777" w:rsidR="00551C81" w:rsidRDefault="007B1998">
      <w:pPr>
        <w:pStyle w:val="FirstParagraph"/>
      </w:pPr>
      <w:r>
        <w:t>Adding jQuery to your webpage is done by including the following line of code at the bottom of your body section. Please put this in your page.</w:t>
      </w:r>
    </w:p>
    <w:p w14:paraId="4150D190" w14:textId="77777777" w:rsidR="00551C81" w:rsidRDefault="007B1998">
      <w:pPr>
        <w:pStyle w:val="SourceCode"/>
      </w:pPr>
      <w:r>
        <w:rPr>
          <w:rStyle w:val="OperatorTok"/>
        </w:rPr>
        <w:t>&lt;</w:t>
      </w:r>
      <w:r>
        <w:rPr>
          <w:rStyle w:val="NormalTok"/>
        </w:rPr>
        <w:t>script src</w:t>
      </w:r>
      <w:r>
        <w:rPr>
          <w:rStyle w:val="OperatorTok"/>
        </w:rPr>
        <w:t>=</w:t>
      </w:r>
      <w:r>
        <w:rPr>
          <w:rStyle w:val="StringTok"/>
        </w:rPr>
        <w:t>"//code.jquery.com/jquery-1.12.0.min.js"</w:t>
      </w:r>
      <w:r>
        <w:rPr>
          <w:rStyle w:val="OperatorTok"/>
        </w:rPr>
        <w:t>&gt;&lt;</w:t>
      </w:r>
      <w:r>
        <w:rPr>
          <w:rStyle w:val="SpecialStringTok"/>
        </w:rPr>
        <w:t>/script&gt;</w:t>
      </w:r>
    </w:p>
    <w:p w14:paraId="5484512F" w14:textId="643E0F0B" w:rsidR="00551C81" w:rsidRDefault="007B1998">
      <w:pPr>
        <w:pStyle w:val="Compact"/>
        <w:numPr>
          <w:ilvl w:val="0"/>
          <w:numId w:val="7"/>
        </w:numPr>
      </w:pPr>
      <w:r>
        <w:t xml:space="preserve">Leaflet is an easy to use mapping library that makes nice </w:t>
      </w:r>
      <w:commentRangeStart w:id="79"/>
      <w:del w:id="80" w:author="bo zhao" w:date="2017-01-18T22:22:00Z">
        <w:r w:rsidDel="00E21C88">
          <w:delText xml:space="preserve">slippy </w:delText>
        </w:r>
        <w:commentRangeEnd w:id="79"/>
        <w:r w:rsidR="00A05C37" w:rsidDel="00E21C88">
          <w:rPr>
            <w:rStyle w:val="CommentReference"/>
          </w:rPr>
          <w:commentReference w:id="79"/>
        </w:r>
      </w:del>
      <w:ins w:id="81" w:author="bo zhao" w:date="2017-01-18T22:22:00Z">
        <w:r w:rsidR="00E21C88">
          <w:t xml:space="preserve">web </w:t>
        </w:r>
      </w:ins>
      <w:r>
        <w:t xml:space="preserve">maps for displaying </w:t>
      </w:r>
      <w:ins w:id="82" w:author="bo zhao" w:date="2017-01-18T22:22:00Z">
        <w:r w:rsidR="00E21C88">
          <w:t xml:space="preserve">geospatial </w:t>
        </w:r>
      </w:ins>
      <w:r>
        <w:t>data.</w:t>
      </w:r>
    </w:p>
    <w:p w14:paraId="732B6A0A" w14:textId="77777777" w:rsidR="00551C81" w:rsidRDefault="007B1998">
      <w:pPr>
        <w:pStyle w:val="Compact"/>
        <w:numPr>
          <w:ilvl w:val="0"/>
          <w:numId w:val="7"/>
        </w:numPr>
      </w:pPr>
      <w:r>
        <w:t>Cesiu</w:t>
      </w:r>
      <w:ins w:id="83" w:author="Andy" w:date="2017-01-18T20:14:00Z">
        <w:r w:rsidR="00A05C37">
          <w:t>m</w:t>
        </w:r>
      </w:ins>
      <w:del w:id="84" w:author="Andy" w:date="2017-01-18T20:14:00Z">
        <w:r w:rsidDel="00A05C37">
          <w:delText>n</w:delText>
        </w:r>
      </w:del>
      <w:r>
        <w:t xml:space="preserve"> is a javascript library to make virtual global.</w:t>
      </w:r>
    </w:p>
    <w:p w14:paraId="638FE609" w14:textId="77777777" w:rsidR="00551C81" w:rsidRDefault="007B1998">
      <w:pPr>
        <w:pStyle w:val="Heading2"/>
      </w:pPr>
      <w:bookmarkStart w:id="85" w:name="deliverable"/>
      <w:bookmarkEnd w:id="85"/>
      <w:r>
        <w:t>3. Deliverable</w:t>
      </w:r>
    </w:p>
    <w:p w14:paraId="2278D065" w14:textId="77777777" w:rsidR="00551C81" w:rsidRDefault="007B1998">
      <w:pPr>
        <w:pStyle w:val="FirstParagraph"/>
      </w:pPr>
      <w:r>
        <w:t>Please create a PE report as a word document, and answer all the following questions in the PE report.</w:t>
      </w:r>
    </w:p>
    <w:p w14:paraId="0FDF8677" w14:textId="77777777" w:rsidR="00551C81" w:rsidRDefault="007B1998">
      <w:pPr>
        <w:pStyle w:val="BodyText"/>
      </w:pPr>
      <w:r>
        <w:rPr>
          <w:b/>
        </w:rPr>
        <w:t>Question 1.</w:t>
      </w:r>
      <w:r>
        <w:t xml:space="preserve"> Inside which HTML element do we put the JavaScript? (5 points)</w:t>
      </w:r>
    </w:p>
    <w:p w14:paraId="0D36398F" w14:textId="77777777" w:rsidR="00551C81" w:rsidRDefault="007B1998">
      <w:pPr>
        <w:pStyle w:val="BlockText"/>
      </w:pPr>
      <w:r>
        <w:t xml:space="preserve">A. </w:t>
      </w:r>
      <w:r>
        <w:rPr>
          <w:rStyle w:val="VerbatimChar"/>
        </w:rPr>
        <w:t>&lt;javascript&gt;</w:t>
      </w:r>
    </w:p>
    <w:p w14:paraId="744ACA82" w14:textId="77777777" w:rsidR="00551C81" w:rsidRDefault="007B1998">
      <w:pPr>
        <w:pStyle w:val="BlockText"/>
      </w:pPr>
      <w:r>
        <w:t xml:space="preserve">B. </w:t>
      </w:r>
      <w:r>
        <w:rPr>
          <w:rStyle w:val="VerbatimChar"/>
        </w:rPr>
        <w:t>&lt;js&gt;</w:t>
      </w:r>
    </w:p>
    <w:p w14:paraId="7447D9D4" w14:textId="77777777" w:rsidR="00551C81" w:rsidRDefault="007B1998">
      <w:pPr>
        <w:pStyle w:val="BlockText"/>
      </w:pPr>
      <w:r>
        <w:t xml:space="preserve">C. </w:t>
      </w:r>
      <w:r>
        <w:rPr>
          <w:rStyle w:val="VerbatimChar"/>
        </w:rPr>
        <w:t>&lt;script&gt;</w:t>
      </w:r>
    </w:p>
    <w:p w14:paraId="037C9CEB" w14:textId="77777777" w:rsidR="00551C81" w:rsidRDefault="007B1998">
      <w:pPr>
        <w:pStyle w:val="BlockText"/>
      </w:pPr>
      <w:r>
        <w:t xml:space="preserve">D. </w:t>
      </w:r>
      <w:r>
        <w:rPr>
          <w:rStyle w:val="VerbatimChar"/>
        </w:rPr>
        <w:t>&lt;scripting&gt;</w:t>
      </w:r>
    </w:p>
    <w:p w14:paraId="5E9CA36F" w14:textId="77777777" w:rsidR="00551C81" w:rsidRDefault="007B1998">
      <w:pPr>
        <w:pStyle w:val="FirstParagraph"/>
      </w:pPr>
      <w:r>
        <w:rPr>
          <w:b/>
        </w:rPr>
        <w:t>Question 2.</w:t>
      </w:r>
      <w:r>
        <w:t xml:space="preserve"> What is the correct JavaScript syntax to change the content of the HTML element below? (5 points)</w:t>
      </w:r>
    </w:p>
    <w:p w14:paraId="3A36BEC7" w14:textId="77777777" w:rsidR="00551C81" w:rsidRDefault="007B1998">
      <w:pPr>
        <w:pStyle w:val="BodyText"/>
      </w:pPr>
      <w:r>
        <w:rPr>
          <w:rStyle w:val="VerbatimChar"/>
        </w:rPr>
        <w:t>&lt;p id="demo"&gt;This is a demonstration.&lt;/p&gt;</w:t>
      </w:r>
    </w:p>
    <w:p w14:paraId="6141AFE2" w14:textId="77777777" w:rsidR="00551C81" w:rsidRDefault="007B1998">
      <w:pPr>
        <w:pStyle w:val="BlockText"/>
      </w:pPr>
      <w:r>
        <w:t>A. #demo.innerHTML = "Hello World!";</w:t>
      </w:r>
    </w:p>
    <w:p w14:paraId="300557E8" w14:textId="77777777" w:rsidR="00551C81" w:rsidRDefault="007B1998">
      <w:pPr>
        <w:pStyle w:val="BlockText"/>
      </w:pPr>
      <w:r>
        <w:t>B. document.getElementByName("p").innerHTML = "Hello World!";</w:t>
      </w:r>
    </w:p>
    <w:p w14:paraId="580A1AD9" w14:textId="77777777" w:rsidR="00551C81" w:rsidRDefault="007B1998">
      <w:pPr>
        <w:pStyle w:val="BlockText"/>
      </w:pPr>
      <w:r>
        <w:t>C. document.getElement("p").innerHTML = "Hello World!";</w:t>
      </w:r>
    </w:p>
    <w:p w14:paraId="16B4E02F" w14:textId="77777777" w:rsidR="00551C81" w:rsidRDefault="007B1998">
      <w:pPr>
        <w:pStyle w:val="BlockText"/>
      </w:pPr>
      <w:r>
        <w:lastRenderedPageBreak/>
        <w:t>D. document.getElementById("demo").innerHTML = "Hello World!";</w:t>
      </w:r>
    </w:p>
    <w:p w14:paraId="34092D63" w14:textId="77777777" w:rsidR="00551C81" w:rsidRDefault="007B1998">
      <w:pPr>
        <w:pStyle w:val="FirstParagraph"/>
      </w:pPr>
      <w:r>
        <w:rPr>
          <w:b/>
        </w:rPr>
        <w:t>Question 3.</w:t>
      </w:r>
      <w:r>
        <w:t xml:space="preserve"> What is the correct syntax for referring to an external script called "xxx.js"? (5 points)</w:t>
      </w:r>
    </w:p>
    <w:p w14:paraId="5F1EFF49" w14:textId="77777777" w:rsidR="00551C81" w:rsidRDefault="007B1998">
      <w:pPr>
        <w:pStyle w:val="BlockText"/>
      </w:pPr>
      <w:r>
        <w:t xml:space="preserve">A. </w:t>
      </w:r>
      <w:r>
        <w:rPr>
          <w:rStyle w:val="VerbatimChar"/>
        </w:rPr>
        <w:t>&lt;script href="xxx.js"&gt;</w:t>
      </w:r>
    </w:p>
    <w:p w14:paraId="433488EF" w14:textId="77777777" w:rsidR="00551C81" w:rsidRDefault="007B1998">
      <w:pPr>
        <w:pStyle w:val="BlockText"/>
      </w:pPr>
      <w:r>
        <w:t xml:space="preserve">B. </w:t>
      </w:r>
      <w:r>
        <w:rPr>
          <w:rStyle w:val="VerbatimChar"/>
        </w:rPr>
        <w:t>&lt;script src="xxx.js"&gt;</w:t>
      </w:r>
    </w:p>
    <w:p w14:paraId="51760480" w14:textId="77777777" w:rsidR="00551C81" w:rsidRDefault="007B1998">
      <w:pPr>
        <w:pStyle w:val="BlockText"/>
      </w:pPr>
      <w:r>
        <w:t xml:space="preserve">C. </w:t>
      </w:r>
      <w:r>
        <w:rPr>
          <w:rStyle w:val="VerbatimChar"/>
        </w:rPr>
        <w:t>&lt;script name="xxx.js"&gt;</w:t>
      </w:r>
    </w:p>
    <w:p w14:paraId="37978DE0" w14:textId="77777777" w:rsidR="00551C81" w:rsidRDefault="007B1998">
      <w:pPr>
        <w:pStyle w:val="FirstParagraph"/>
      </w:pPr>
      <w:r>
        <w:rPr>
          <w:b/>
        </w:rPr>
        <w:t>Question 4.</w:t>
      </w:r>
      <w:r>
        <w:t xml:space="preserve"> How do you create a function in JavaScript? (5 points)</w:t>
      </w:r>
    </w:p>
    <w:p w14:paraId="4C2A8904" w14:textId="77777777" w:rsidR="00551C81" w:rsidRDefault="007B1998">
      <w:pPr>
        <w:pStyle w:val="BlockText"/>
      </w:pPr>
      <w:r>
        <w:t>A. function = myFunction()</w:t>
      </w:r>
    </w:p>
    <w:p w14:paraId="16D7329A" w14:textId="77777777" w:rsidR="00551C81" w:rsidRDefault="007B1998">
      <w:pPr>
        <w:pStyle w:val="BlockText"/>
      </w:pPr>
      <w:r>
        <w:t>B. function myFunction()</w:t>
      </w:r>
    </w:p>
    <w:p w14:paraId="58BCF0BF" w14:textId="77777777" w:rsidR="00551C81" w:rsidRDefault="007B1998">
      <w:pPr>
        <w:pStyle w:val="BlockText"/>
      </w:pPr>
      <w:r>
        <w:t>C. function:myFunction()</w:t>
      </w:r>
    </w:p>
    <w:p w14:paraId="636CAF11" w14:textId="77777777" w:rsidR="00551C81" w:rsidRDefault="007B1998">
      <w:pPr>
        <w:pStyle w:val="FirstParagraph"/>
      </w:pPr>
      <w:r>
        <w:rPr>
          <w:b/>
        </w:rPr>
        <w:t>Question 6.</w:t>
      </w:r>
      <w:r>
        <w:t xml:space="preserve"> How to write an IF statement for executing some code if "i" is NOT equal to 5? (5 points)</w:t>
      </w:r>
    </w:p>
    <w:p w14:paraId="5B851DA7" w14:textId="77777777" w:rsidR="00551C81" w:rsidRDefault="007B1998">
      <w:pPr>
        <w:pStyle w:val="BlockText"/>
      </w:pPr>
      <w:r>
        <w:t>A. if i =! 5 then</w:t>
      </w:r>
    </w:p>
    <w:p w14:paraId="1CCF80E3" w14:textId="77777777" w:rsidR="00551C81" w:rsidRDefault="007B1998">
      <w:pPr>
        <w:pStyle w:val="BlockText"/>
      </w:pPr>
      <w:r>
        <w:t>B. if (i != 5)</w:t>
      </w:r>
    </w:p>
    <w:p w14:paraId="5F90498C" w14:textId="77777777" w:rsidR="00551C81" w:rsidRDefault="007B1998">
      <w:pPr>
        <w:pStyle w:val="BlockText"/>
      </w:pPr>
      <w:r>
        <w:t>C. if (i &lt;&gt; 5)</w:t>
      </w:r>
    </w:p>
    <w:p w14:paraId="3D626BD5" w14:textId="77777777" w:rsidR="00551C81" w:rsidRDefault="007B1998">
      <w:pPr>
        <w:pStyle w:val="BlockText"/>
      </w:pPr>
      <w:r>
        <w:t>D.if i &lt;&gt; 5</w:t>
      </w:r>
    </w:p>
    <w:p w14:paraId="03CF9A68" w14:textId="77777777" w:rsidR="00551C81" w:rsidRDefault="007B1998">
      <w:pPr>
        <w:pStyle w:val="FirstParagraph"/>
      </w:pPr>
      <w:r>
        <w:rPr>
          <w:b/>
        </w:rPr>
        <w:t>Question 7.</w:t>
      </w:r>
      <w:r>
        <w:t xml:space="preserve"> How does a FOR loop start? (5 points)</w:t>
      </w:r>
    </w:p>
    <w:p w14:paraId="4E633AF5" w14:textId="77777777" w:rsidR="00551C81" w:rsidRDefault="007B1998">
      <w:pPr>
        <w:pStyle w:val="BlockText"/>
      </w:pPr>
      <w:r>
        <w:t>A. for i = 1 to 5</w:t>
      </w:r>
    </w:p>
    <w:p w14:paraId="4FD9A52A" w14:textId="77777777" w:rsidR="00551C81" w:rsidRDefault="007B1998">
      <w:pPr>
        <w:pStyle w:val="BlockText"/>
      </w:pPr>
      <w:r>
        <w:t>B. for (i = 0; i &lt;= 5)</w:t>
      </w:r>
    </w:p>
    <w:p w14:paraId="6BA22621" w14:textId="77777777" w:rsidR="00551C81" w:rsidRDefault="007B1998">
      <w:pPr>
        <w:pStyle w:val="BlockText"/>
      </w:pPr>
      <w:r>
        <w:t>C. for (i &lt;= 5; i++)</w:t>
      </w:r>
    </w:p>
    <w:p w14:paraId="469DB314" w14:textId="77777777" w:rsidR="00551C81" w:rsidRDefault="007B1998">
      <w:pPr>
        <w:pStyle w:val="BlockText"/>
      </w:pPr>
      <w:r>
        <w:t>D. for (i = 0; i &lt;= 5; i++)</w:t>
      </w:r>
    </w:p>
    <w:p w14:paraId="2AEBE01B" w14:textId="77777777" w:rsidR="00551C81" w:rsidRDefault="007B1998">
      <w:pPr>
        <w:pStyle w:val="FirstParagraph"/>
      </w:pPr>
      <w:r>
        <w:rPr>
          <w:b/>
        </w:rPr>
        <w:t>Question 8.</w:t>
      </w:r>
      <w:r>
        <w:t xml:space="preserve"> What is the correct way to write a JavaScript array? (5 points)</w:t>
      </w:r>
    </w:p>
    <w:p w14:paraId="36013D7B" w14:textId="77777777" w:rsidR="00551C81" w:rsidRDefault="007B1998">
      <w:pPr>
        <w:pStyle w:val="BlockText"/>
      </w:pPr>
      <w:r>
        <w:t>A. var colors = ["red", "green", "blue"]</w:t>
      </w:r>
    </w:p>
    <w:p w14:paraId="68A07112" w14:textId="77777777" w:rsidR="00551C81" w:rsidRDefault="007B1998">
      <w:pPr>
        <w:pStyle w:val="BlockText"/>
      </w:pPr>
      <w:r>
        <w:t>B. var colors = "red", "green", "blue"</w:t>
      </w:r>
    </w:p>
    <w:p w14:paraId="6E1EB420" w14:textId="77777777" w:rsidR="00551C81" w:rsidRDefault="007B1998">
      <w:pPr>
        <w:pStyle w:val="BlockText"/>
      </w:pPr>
      <w:r>
        <w:t>C. var colors = (1:"red", 2:"green", 3:"blue")</w:t>
      </w:r>
    </w:p>
    <w:p w14:paraId="2AF121BE" w14:textId="77777777" w:rsidR="00551C81" w:rsidRDefault="007B1998">
      <w:pPr>
        <w:pStyle w:val="BlockText"/>
      </w:pPr>
      <w:r>
        <w:t>D. var colors = 1 = ("red"), 2 = ("green"), 3 = ("blue")</w:t>
      </w:r>
    </w:p>
    <w:p w14:paraId="7FA84212" w14:textId="77777777" w:rsidR="00551C81" w:rsidRDefault="007B1998">
      <w:pPr>
        <w:pStyle w:val="FirstParagraph"/>
      </w:pPr>
      <w:r>
        <w:rPr>
          <w:b/>
        </w:rPr>
        <w:t>Question 9.</w:t>
      </w:r>
      <w:r>
        <w:t xml:space="preserve"> Which event occurs when the user clicks on an HTML element? (5 points)</w:t>
      </w:r>
    </w:p>
    <w:p w14:paraId="74FBBAC0" w14:textId="77777777" w:rsidR="00551C81" w:rsidRDefault="007B1998">
      <w:pPr>
        <w:pStyle w:val="BlockText"/>
      </w:pPr>
      <w:r>
        <w:t>A. onmouseclick</w:t>
      </w:r>
    </w:p>
    <w:p w14:paraId="78384EA8" w14:textId="77777777" w:rsidR="00551C81" w:rsidRDefault="007B1998">
      <w:pPr>
        <w:pStyle w:val="BlockText"/>
      </w:pPr>
      <w:r>
        <w:t>B. onmouseover</w:t>
      </w:r>
    </w:p>
    <w:p w14:paraId="232E8D6D" w14:textId="77777777" w:rsidR="00551C81" w:rsidRDefault="007B1998">
      <w:pPr>
        <w:pStyle w:val="BlockText"/>
      </w:pPr>
      <w:r>
        <w:t>C. onclick</w:t>
      </w:r>
    </w:p>
    <w:p w14:paraId="4BF454F4" w14:textId="77777777" w:rsidR="00551C81" w:rsidRDefault="007B1998">
      <w:pPr>
        <w:pStyle w:val="BlockText"/>
      </w:pPr>
      <w:r>
        <w:t>D. onchange</w:t>
      </w:r>
    </w:p>
    <w:p w14:paraId="776C03FB" w14:textId="77777777" w:rsidR="00551C81" w:rsidRDefault="007B1998">
      <w:pPr>
        <w:pStyle w:val="FirstParagraph"/>
      </w:pPr>
      <w:r>
        <w:rPr>
          <w:b/>
        </w:rPr>
        <w:t>Question 10.</w:t>
      </w:r>
      <w:r>
        <w:t xml:space="preserve"> How do you declare a JavaScript variable? (5 points)</w:t>
      </w:r>
    </w:p>
    <w:p w14:paraId="05E1B13E" w14:textId="77777777" w:rsidR="00551C81" w:rsidRDefault="007B1998">
      <w:pPr>
        <w:pStyle w:val="BlockText"/>
      </w:pPr>
      <w:r>
        <w:t>A. v carName;</w:t>
      </w:r>
    </w:p>
    <w:p w14:paraId="3E595125" w14:textId="77777777" w:rsidR="00551C81" w:rsidRDefault="007B1998">
      <w:pPr>
        <w:pStyle w:val="BlockText"/>
      </w:pPr>
      <w:r>
        <w:t>B. var carName;</w:t>
      </w:r>
    </w:p>
    <w:p w14:paraId="038AC612" w14:textId="77777777" w:rsidR="00551C81" w:rsidRDefault="007B1998">
      <w:pPr>
        <w:pStyle w:val="BlockText"/>
      </w:pPr>
      <w:r>
        <w:lastRenderedPageBreak/>
        <w:t>C. variable carName;</w:t>
      </w:r>
    </w:p>
    <w:p w14:paraId="7DDD5AE8" w14:textId="2A1A458B" w:rsidR="00551C81" w:rsidRDefault="007B1998">
      <w:pPr>
        <w:pStyle w:val="FirstParagraph"/>
      </w:pPr>
      <w:r>
        <w:t xml:space="preserve">Once you finish this PE, you need to submit the PE report to </w:t>
      </w:r>
      <w:del w:id="86" w:author="bo zhao" w:date="2017-01-18T20:50:00Z">
        <w:r w:rsidDel="00D06CFE">
          <w:rPr>
            <w:b/>
          </w:rPr>
          <w:delText xml:space="preserve">Carvas </w:delText>
        </w:r>
      </w:del>
      <w:ins w:id="87" w:author="bo zhao" w:date="2017-01-18T20:50:00Z">
        <w:r w:rsidR="00D06CFE">
          <w:rPr>
            <w:b/>
          </w:rPr>
          <w:t xml:space="preserve">Canvas </w:t>
        </w:r>
      </w:ins>
      <w:r>
        <w:rPr>
          <w:b/>
        </w:rPr>
        <w:t>Dropbox</w:t>
      </w:r>
      <w:r>
        <w:t>. Contact the instructor or TA if you have any difficulty. Note: only submit your PE report in Word or PDF format.</w:t>
      </w:r>
    </w:p>
    <w:p w14:paraId="2FF5633A" w14:textId="77777777" w:rsidR="00551C81" w:rsidRDefault="007B1998">
      <w:pPr>
        <w:pStyle w:val="Heading2"/>
      </w:pPr>
      <w:bookmarkStart w:id="88" w:name="reference"/>
      <w:bookmarkEnd w:id="88"/>
      <w:r>
        <w:t>Reference</w:t>
      </w:r>
    </w:p>
    <w:p w14:paraId="73EC861A" w14:textId="7D9E1A2A" w:rsidR="00551C81" w:rsidRDefault="007B1998">
      <w:pPr>
        <w:pStyle w:val="FirstParagraph"/>
      </w:pPr>
      <w:r>
        <w:t xml:space="preserve">[1] Foster M. (2015) JavaScript: An Introduction, </w:t>
      </w:r>
      <w:del w:id="89" w:author="bo zhao" w:date="2017-01-18T20:50:00Z">
        <w:r w:rsidDel="00D06CFE">
          <w:delText>retreived</w:delText>
        </w:r>
      </w:del>
      <w:ins w:id="90" w:author="bo zhao" w:date="2017-01-18T20:50:00Z">
        <w:r w:rsidR="00D06CFE">
          <w:t>retrieved</w:t>
        </w:r>
      </w:ins>
      <w:r>
        <w:t xml:space="preserve"> January 1, 2017 from http://duspviz.mit.edu/web-map-workshop/javascript-an-introduction/</w:t>
      </w:r>
    </w:p>
    <w:sectPr w:rsidR="00551C8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9" w:author="Andy" w:date="2017-01-18T20:14:00Z" w:initials="A">
    <w:p w14:paraId="5D420257" w14:textId="77777777" w:rsidR="00A05C37" w:rsidRDefault="00A05C37">
      <w:pPr>
        <w:pStyle w:val="CommentText"/>
      </w:pPr>
      <w:r>
        <w:rPr>
          <w:rStyle w:val="CommentReference"/>
        </w:rPr>
        <w:annotationRef/>
      </w:r>
      <w:r>
        <w:t>Not familiar with this word/context?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42025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0508E" w14:textId="77777777" w:rsidR="00851CCB" w:rsidRDefault="00851CCB">
      <w:pPr>
        <w:spacing w:after="0"/>
      </w:pPr>
      <w:r>
        <w:separator/>
      </w:r>
    </w:p>
  </w:endnote>
  <w:endnote w:type="continuationSeparator" w:id="0">
    <w:p w14:paraId="4144C388" w14:textId="77777777" w:rsidR="00851CCB" w:rsidRDefault="00851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5950B" w14:textId="77777777" w:rsidR="00851CCB" w:rsidRDefault="00851CCB">
      <w:r>
        <w:separator/>
      </w:r>
    </w:p>
  </w:footnote>
  <w:footnote w:type="continuationSeparator" w:id="0">
    <w:p w14:paraId="19035755" w14:textId="77777777" w:rsidR="00851CCB" w:rsidRDefault="00851C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39207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CA43573"/>
    <w:multiLevelType w:val="multilevel"/>
    <w:tmpl w:val="D206C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69EA8F"/>
    <w:multiLevelType w:val="multilevel"/>
    <w:tmpl w:val="00204C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y">
    <w15:presenceInfo w15:providerId="None" w15:userId="Andy"/>
  </w15:person>
  <w15:person w15:author="bo zhao">
    <w15:presenceInfo w15:providerId="Windows Live" w15:userId="fde1f541c82a0b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3E17"/>
    <w:rsid w:val="00173E42"/>
    <w:rsid w:val="001F15B5"/>
    <w:rsid w:val="0045512D"/>
    <w:rsid w:val="004E29B3"/>
    <w:rsid w:val="00551C81"/>
    <w:rsid w:val="00590D07"/>
    <w:rsid w:val="0069358F"/>
    <w:rsid w:val="00784D58"/>
    <w:rsid w:val="007B1998"/>
    <w:rsid w:val="00851CCB"/>
    <w:rsid w:val="008B4AD0"/>
    <w:rsid w:val="008D6863"/>
    <w:rsid w:val="009058E4"/>
    <w:rsid w:val="00990220"/>
    <w:rsid w:val="009C1812"/>
    <w:rsid w:val="00A05C37"/>
    <w:rsid w:val="00B86B75"/>
    <w:rsid w:val="00BC48D5"/>
    <w:rsid w:val="00C36279"/>
    <w:rsid w:val="00C372A3"/>
    <w:rsid w:val="00D06CFE"/>
    <w:rsid w:val="00D253DC"/>
    <w:rsid w:val="00D9244E"/>
    <w:rsid w:val="00E21C88"/>
    <w:rsid w:val="00E315A3"/>
    <w:rsid w:val="00E61833"/>
    <w:rsid w:val="00F53746"/>
    <w:rsid w:val="00F8613B"/>
    <w:rsid w:val="00FC429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99F9"/>
  <w15:docId w15:val="{C4D83475-E048-492A-9FE8-604DF6FE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F53746"/>
    <w:rPr>
      <w:color w:val="800080" w:themeColor="followedHyperlink"/>
      <w:u w:val="single"/>
    </w:rPr>
  </w:style>
  <w:style w:type="character" w:styleId="CommentReference">
    <w:name w:val="annotation reference"/>
    <w:basedOn w:val="DefaultParagraphFont"/>
    <w:semiHidden/>
    <w:unhideWhenUsed/>
    <w:rsid w:val="00F53746"/>
    <w:rPr>
      <w:sz w:val="16"/>
      <w:szCs w:val="16"/>
    </w:rPr>
  </w:style>
  <w:style w:type="paragraph" w:styleId="CommentText">
    <w:name w:val="annotation text"/>
    <w:basedOn w:val="Normal"/>
    <w:link w:val="CommentTextChar"/>
    <w:semiHidden/>
    <w:unhideWhenUsed/>
    <w:rsid w:val="00F53746"/>
    <w:rPr>
      <w:sz w:val="20"/>
      <w:szCs w:val="20"/>
    </w:rPr>
  </w:style>
  <w:style w:type="character" w:customStyle="1" w:styleId="CommentTextChar">
    <w:name w:val="Comment Text Char"/>
    <w:basedOn w:val="DefaultParagraphFont"/>
    <w:link w:val="CommentText"/>
    <w:semiHidden/>
    <w:rsid w:val="00F53746"/>
    <w:rPr>
      <w:sz w:val="20"/>
      <w:szCs w:val="20"/>
    </w:rPr>
  </w:style>
  <w:style w:type="paragraph" w:styleId="CommentSubject">
    <w:name w:val="annotation subject"/>
    <w:basedOn w:val="CommentText"/>
    <w:next w:val="CommentText"/>
    <w:link w:val="CommentSubjectChar"/>
    <w:semiHidden/>
    <w:unhideWhenUsed/>
    <w:rsid w:val="00F53746"/>
    <w:rPr>
      <w:b/>
      <w:bCs/>
    </w:rPr>
  </w:style>
  <w:style w:type="character" w:customStyle="1" w:styleId="CommentSubjectChar">
    <w:name w:val="Comment Subject Char"/>
    <w:basedOn w:val="CommentTextChar"/>
    <w:link w:val="CommentSubject"/>
    <w:semiHidden/>
    <w:rsid w:val="00F53746"/>
    <w:rPr>
      <w:b/>
      <w:bCs/>
      <w:sz w:val="20"/>
      <w:szCs w:val="20"/>
    </w:rPr>
  </w:style>
  <w:style w:type="paragraph" w:styleId="BalloonText">
    <w:name w:val="Balloon Text"/>
    <w:basedOn w:val="Normal"/>
    <w:link w:val="BalloonTextChar"/>
    <w:semiHidden/>
    <w:unhideWhenUsed/>
    <w:rsid w:val="00F5374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3746"/>
    <w:rPr>
      <w:rFonts w:ascii="Segoe UI" w:hAnsi="Segoe UI" w:cs="Segoe UI"/>
      <w:sz w:val="18"/>
      <w:szCs w:val="18"/>
    </w:rPr>
  </w:style>
  <w:style w:type="character" w:customStyle="1" w:styleId="apple-converted-space">
    <w:name w:val="apple-converted-space"/>
    <w:basedOn w:val="DefaultParagraphFont"/>
    <w:rsid w:val="0045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l.it/" TargetMode="External"/><Relationship Id="rId5" Type="http://schemas.openxmlformats.org/officeDocument/2006/relationships/webSettings" Target="webSettings.xml"/><Relationship Id="rId15" Type="http://schemas.openxmlformats.org/officeDocument/2006/relationships/hyperlink" Target="http://jquery.com/" TargetMode="External"/><Relationship Id="rId10" Type="http://schemas.openxmlformats.org/officeDocument/2006/relationships/image" Target="media/image2.jp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www.w3schools.com/js/js_htmldom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64E2A-3091-4254-9249-E986EB81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bo zhao</cp:lastModifiedBy>
  <cp:revision>14</cp:revision>
  <dcterms:created xsi:type="dcterms:W3CDTF">2017-01-19T04:15:00Z</dcterms:created>
  <dcterms:modified xsi:type="dcterms:W3CDTF">2017-01-19T16:33:00Z</dcterms:modified>
</cp:coreProperties>
</file>